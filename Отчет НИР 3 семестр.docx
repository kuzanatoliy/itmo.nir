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6E042" w14:textId="77777777" w:rsidR="00092137" w:rsidRPr="00E7751F" w:rsidRDefault="00092137" w:rsidP="00E7751F">
      <w:pPr>
        <w:ind w:firstLine="567"/>
        <w:rPr>
          <w:b/>
          <w:sz w:val="32"/>
          <w:szCs w:val="32"/>
        </w:rPr>
      </w:pPr>
      <w:r w:rsidRPr="00E7751F">
        <w:rPr>
          <w:b/>
          <w:sz w:val="32"/>
          <w:szCs w:val="32"/>
        </w:rPr>
        <w:t>Содержание</w:t>
      </w:r>
    </w:p>
    <w:p w14:paraId="3596235C" w14:textId="77777777" w:rsidR="00092137" w:rsidRDefault="00092137" w:rsidP="00B94FB4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6F1400" w:rsidRPr="006F1400" w14:paraId="7CB947AF" w14:textId="77777777" w:rsidTr="000F4489">
        <w:tc>
          <w:tcPr>
            <w:tcW w:w="9495" w:type="dxa"/>
            <w:shd w:val="clear" w:color="auto" w:fill="auto"/>
          </w:tcPr>
          <w:p w14:paraId="5BD76307" w14:textId="6739DECD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 w:rsidR="00AA3DFC">
              <w:rPr>
                <w:sz w:val="28"/>
                <w:szCs w:val="28"/>
              </w:rPr>
              <w:t>...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70FEDEE1" w14:textId="77777777" w:rsidR="00E7751F" w:rsidRPr="006F1400" w:rsidRDefault="005F1AFE" w:rsidP="006F140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DF225C" w:rsidRPr="006F1400" w14:paraId="687401BC" w14:textId="77777777" w:rsidTr="000F4489">
        <w:tc>
          <w:tcPr>
            <w:tcW w:w="9495" w:type="dxa"/>
            <w:shd w:val="clear" w:color="auto" w:fill="auto"/>
          </w:tcPr>
          <w:p w14:paraId="08B6AE88" w14:textId="46C4F324" w:rsidR="00DF225C" w:rsidRPr="00DF225C" w:rsidRDefault="00DF225C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6352542C" w14:textId="71A43B0C" w:rsidR="00DF225C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F1400" w:rsidRPr="006F1400" w14:paraId="0E632E30" w14:textId="77777777" w:rsidTr="000F4489">
        <w:tc>
          <w:tcPr>
            <w:tcW w:w="9495" w:type="dxa"/>
            <w:shd w:val="clear" w:color="auto" w:fill="auto"/>
          </w:tcPr>
          <w:p w14:paraId="1B5E051B" w14:textId="2D883933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="008E465E" w:rsidRPr="008E465E">
              <w:rPr>
                <w:sz w:val="28"/>
                <w:szCs w:val="28"/>
              </w:rPr>
              <w:t xml:space="preserve">Обзор технологий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разработки веб-приложений</w:t>
            </w:r>
            <w:r w:rsidR="00C25F01" w:rsidRPr="006F1400">
              <w:rPr>
                <w:sz w:val="28"/>
                <w:szCs w:val="28"/>
              </w:rPr>
              <w:t xml:space="preserve"> </w:t>
            </w:r>
            <w:r w:rsidR="008E465E"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14:paraId="00F6929C" w14:textId="65CDFE98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6F1400" w:rsidRPr="006F1400" w14:paraId="7280C9E1" w14:textId="77777777" w:rsidTr="000F4489">
        <w:tc>
          <w:tcPr>
            <w:tcW w:w="9495" w:type="dxa"/>
            <w:shd w:val="clear" w:color="auto" w:fill="auto"/>
          </w:tcPr>
          <w:p w14:paraId="0DEF8DCE" w14:textId="037D9625" w:rsidR="00E7751F" w:rsidRPr="006F1400" w:rsidRDefault="00E7751F" w:rsidP="00C25F01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="008E465E" w:rsidRPr="008E465E">
              <w:rPr>
                <w:sz w:val="28"/>
                <w:szCs w:val="28"/>
              </w:rPr>
              <w:t xml:space="preserve">Компонентный подход во </w:t>
            </w:r>
            <w:r w:rsidR="008E465E" w:rsidRPr="008E465E">
              <w:rPr>
                <w:i/>
                <w:sz w:val="28"/>
                <w:szCs w:val="28"/>
              </w:rPr>
              <w:t>front-end</w:t>
            </w:r>
            <w:r w:rsidR="008E465E" w:rsidRPr="008E465E">
              <w:rPr>
                <w:sz w:val="28"/>
                <w:szCs w:val="28"/>
              </w:rPr>
              <w:t xml:space="preserve"> </w:t>
            </w:r>
            <w:r w:rsidR="00C25F01">
              <w:rPr>
                <w:sz w:val="28"/>
                <w:szCs w:val="28"/>
              </w:rPr>
              <w:t>…</w:t>
            </w:r>
            <w:r w:rsidR="005F1AFE" w:rsidRPr="006F1400">
              <w:rPr>
                <w:sz w:val="28"/>
                <w:szCs w:val="28"/>
              </w:rPr>
              <w:t>…………………………</w:t>
            </w:r>
            <w:r w:rsidR="008E465E"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14:paraId="3A1FD6D0" w14:textId="685D598B" w:rsidR="00E7751F" w:rsidRPr="006F1400" w:rsidRDefault="002F2DDC" w:rsidP="006F14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6F1400" w:rsidRPr="006F1400" w14:paraId="336A28F3" w14:textId="77777777" w:rsidTr="000F4489">
        <w:tc>
          <w:tcPr>
            <w:tcW w:w="9495" w:type="dxa"/>
            <w:shd w:val="clear" w:color="auto" w:fill="auto"/>
          </w:tcPr>
          <w:p w14:paraId="51CDBCDD" w14:textId="2E41CEF3" w:rsidR="00E7751F" w:rsidRPr="00FB4CC4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="00541F69"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="005F1AFE" w:rsidRPr="006F1400">
              <w:rPr>
                <w:sz w:val="28"/>
                <w:szCs w:val="28"/>
              </w:rPr>
              <w:t>…………………</w:t>
            </w:r>
            <w:r w:rsidR="00541F69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14:paraId="5CD35B80" w14:textId="3FF78CDE" w:rsidR="00E7751F" w:rsidRPr="00F85B6B" w:rsidRDefault="002F2DDC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F85B6B">
              <w:rPr>
                <w:sz w:val="28"/>
                <w:szCs w:val="28"/>
                <w:lang w:val="en-US"/>
              </w:rPr>
              <w:t>7</w:t>
            </w:r>
          </w:p>
        </w:tc>
      </w:tr>
      <w:tr w:rsidR="00541F69" w:rsidRPr="006F1400" w14:paraId="6C4E4270" w14:textId="77777777" w:rsidTr="00541F69">
        <w:tc>
          <w:tcPr>
            <w:tcW w:w="9495" w:type="dxa"/>
            <w:shd w:val="clear" w:color="auto" w:fill="auto"/>
          </w:tcPr>
          <w:p w14:paraId="6B4E8DFA" w14:textId="78C93E19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</w:t>
            </w:r>
            <w:r w:rsidR="004A2CE0" w:rsidRPr="00FB4CC4"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  <w:vAlign w:val="bottom"/>
          </w:tcPr>
          <w:p w14:paraId="3FA9B33F" w14:textId="75EE19EC" w:rsidR="00541F69" w:rsidRPr="00541F69" w:rsidRDefault="00F85B6B" w:rsidP="00541F69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41F69">
              <w:rPr>
                <w:sz w:val="28"/>
                <w:szCs w:val="28"/>
                <w:lang w:val="en-US"/>
              </w:rPr>
              <w:t>1</w:t>
            </w:r>
          </w:p>
        </w:tc>
      </w:tr>
      <w:tr w:rsidR="006F1400" w:rsidRPr="006F1400" w14:paraId="113E47F4" w14:textId="77777777" w:rsidTr="000F4489">
        <w:tc>
          <w:tcPr>
            <w:tcW w:w="9495" w:type="dxa"/>
            <w:shd w:val="clear" w:color="auto" w:fill="auto"/>
          </w:tcPr>
          <w:p w14:paraId="0AB1B7E4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</w:t>
            </w:r>
            <w:r w:rsidR="005F1AFE" w:rsidRPr="006F1400">
              <w:rPr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14:paraId="5EE84F7D" w14:textId="4A69FCEE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6F1400" w:rsidRPr="006F1400" w14:paraId="5465640A" w14:textId="77777777" w:rsidTr="000F4489">
        <w:tc>
          <w:tcPr>
            <w:tcW w:w="9495" w:type="dxa"/>
            <w:shd w:val="clear" w:color="auto" w:fill="auto"/>
          </w:tcPr>
          <w:p w14:paraId="1D5B1171" w14:textId="77777777" w:rsidR="00E7751F" w:rsidRPr="006F1400" w:rsidRDefault="00E7751F" w:rsidP="006F140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</w:t>
            </w:r>
            <w:r w:rsidR="005F1AFE" w:rsidRPr="006F1400"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14:paraId="49B8DF90" w14:textId="01CB99A0" w:rsidR="00E7751F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41F69" w:rsidRPr="006F1400" w14:paraId="02CD91A2" w14:textId="77777777" w:rsidTr="000F4489">
        <w:tc>
          <w:tcPr>
            <w:tcW w:w="9495" w:type="dxa"/>
            <w:shd w:val="clear" w:color="auto" w:fill="auto"/>
          </w:tcPr>
          <w:p w14:paraId="1A75421B" w14:textId="389C13EF" w:rsidR="00541F69" w:rsidRPr="00FB4CC4" w:rsidRDefault="00541F69" w:rsidP="006F140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А. Исходный код некоторых компонент.</w:t>
            </w:r>
            <w:r w:rsidR="00C834E0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426" w:type="dxa"/>
            <w:shd w:val="clear" w:color="auto" w:fill="auto"/>
          </w:tcPr>
          <w:p w14:paraId="1F75BC82" w14:textId="5ECA57EA" w:rsidR="00541F69" w:rsidRPr="00F85B6B" w:rsidRDefault="00F85B6B" w:rsidP="006F140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14:paraId="50BBAD79" w14:textId="77777777" w:rsidR="00092137" w:rsidRDefault="00092137" w:rsidP="0014568E">
      <w:pPr>
        <w:spacing w:before="240"/>
        <w:ind w:firstLine="567"/>
        <w:jc w:val="both"/>
        <w:rPr>
          <w:sz w:val="28"/>
          <w:szCs w:val="28"/>
          <w:lang w:eastAsia="ru-RU"/>
        </w:rPr>
      </w:pPr>
    </w:p>
    <w:p w14:paraId="4AFACCA1" w14:textId="77777777" w:rsidR="00092137" w:rsidRDefault="00092137" w:rsidP="00B94FB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94FB4">
        <w:rPr>
          <w:sz w:val="32"/>
          <w:szCs w:val="32"/>
        </w:rPr>
        <w:lastRenderedPageBreak/>
        <w:t>Введение</w:t>
      </w:r>
    </w:p>
    <w:p w14:paraId="128915E1" w14:textId="77777777" w:rsidR="00696556" w:rsidRDefault="005C0D66" w:rsidP="00696556">
      <w:pPr>
        <w:ind w:firstLine="709"/>
        <w:jc w:val="both"/>
        <w:rPr>
          <w:sz w:val="28"/>
          <w:szCs w:val="28"/>
          <w:lang w:eastAsia="en-US"/>
        </w:rPr>
      </w:pPr>
      <w:r w:rsidRPr="00C37D5C">
        <w:rPr>
          <w:sz w:val="28"/>
          <w:szCs w:val="28"/>
          <w:lang w:eastAsia="en-US"/>
        </w:rPr>
        <w:t>С появления первых сетей для обмена информации между американскими университетами началось совершенствование методов доступа и распространения информации. Постепенно происходил переход от простого набора статических документов, оформленных с помощью специальных языков разметки 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 xml:space="preserve">), </w:t>
      </w:r>
      <w:r w:rsidR="00C37D5C" w:rsidRPr="00C37D5C">
        <w:rPr>
          <w:sz w:val="28"/>
          <w:szCs w:val="28"/>
          <w:lang w:eastAsia="en-US"/>
        </w:rPr>
        <w:t xml:space="preserve">произошёл переход к сложным </w:t>
      </w:r>
      <w:r w:rsidR="00C37D5C">
        <w:rPr>
          <w:sz w:val="28"/>
          <w:szCs w:val="28"/>
          <w:lang w:eastAsia="en-US"/>
        </w:rPr>
        <w:t xml:space="preserve">веб </w:t>
      </w:r>
      <w:r w:rsidR="00C37D5C" w:rsidRPr="00C37D5C">
        <w:rPr>
          <w:sz w:val="28"/>
          <w:szCs w:val="28"/>
          <w:lang w:eastAsia="en-US"/>
        </w:rPr>
        <w:t>приложениям.</w:t>
      </w:r>
      <w:r w:rsidR="00C37D5C">
        <w:rPr>
          <w:sz w:val="28"/>
          <w:szCs w:val="28"/>
          <w:lang w:eastAsia="en-US"/>
        </w:rPr>
        <w:t xml:space="preserve"> </w:t>
      </w:r>
      <w:r w:rsidR="00696556">
        <w:rPr>
          <w:sz w:val="28"/>
          <w:szCs w:val="28"/>
          <w:lang w:eastAsia="en-US"/>
        </w:rPr>
        <w:t>Кроме того изменились сами цели использования веб-технологий. В настоящее время больше не достаточно предоставлять информацию с простейшим графическим оформлением. Современные реалии требуют сложную и эффективную обработку данных.</w:t>
      </w:r>
    </w:p>
    <w:p w14:paraId="4FF89D7B" w14:textId="0B763B2B" w:rsidR="001038F8" w:rsidRDefault="00351DBC" w:rsidP="00117F0B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начала развития </w:t>
      </w:r>
      <w:r w:rsidR="00696556">
        <w:rPr>
          <w:sz w:val="28"/>
          <w:szCs w:val="28"/>
          <w:lang w:eastAsia="en-US"/>
        </w:rPr>
        <w:t xml:space="preserve">сетей </w:t>
      </w:r>
      <w:r w:rsidR="00696556" w:rsidRPr="00696556">
        <w:rPr>
          <w:i/>
          <w:sz w:val="28"/>
          <w:szCs w:val="28"/>
          <w:lang w:val="en-US" w:eastAsia="en-US"/>
        </w:rPr>
        <w:t>internet</w:t>
      </w:r>
      <w:r>
        <w:rPr>
          <w:sz w:val="28"/>
          <w:szCs w:val="28"/>
          <w:lang w:eastAsia="en-US"/>
        </w:rPr>
        <w:t xml:space="preserve"> постоянно</w:t>
      </w:r>
      <w:r w:rsidR="00696556" w:rsidRPr="0069655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увеличивалось их использование</w:t>
      </w:r>
      <w:r w:rsidR="0011407A">
        <w:rPr>
          <w:sz w:val="28"/>
          <w:szCs w:val="28"/>
          <w:lang w:eastAsia="en-US"/>
        </w:rPr>
        <w:t xml:space="preserve"> во всех сферах жизнедеятельности человека</w:t>
      </w:r>
      <w:r>
        <w:rPr>
          <w:sz w:val="28"/>
          <w:szCs w:val="28"/>
          <w:lang w:eastAsia="en-US"/>
        </w:rPr>
        <w:t>. Однако</w:t>
      </w:r>
      <w:r w:rsidR="0011407A">
        <w:rPr>
          <w:sz w:val="28"/>
          <w:szCs w:val="28"/>
          <w:lang w:eastAsia="en-US"/>
        </w:rPr>
        <w:t xml:space="preserve"> темп совершенствования оборудования не позволяет обеспечивать </w:t>
      </w:r>
      <w:r>
        <w:rPr>
          <w:sz w:val="28"/>
          <w:szCs w:val="28"/>
          <w:lang w:eastAsia="en-US"/>
        </w:rPr>
        <w:t xml:space="preserve">все увеличивающиеся потребности. В какой-то момент стало очевидным необходимость создание мощного средства программирования на стороне клиента, позволяющего не только переложить часть нагрузки на клиента, но и создавать более эффективные веб-приложения. Наиболее удачным решением стало создание и внедрение скриптового языка программирования </w:t>
      </w:r>
      <w:r w:rsidRPr="00351DBC">
        <w:rPr>
          <w:i/>
          <w:sz w:val="28"/>
          <w:szCs w:val="28"/>
          <w:lang w:val="en-US" w:eastAsia="en-US"/>
        </w:rPr>
        <w:t>JavaScript</w:t>
      </w:r>
      <w:r w:rsidRPr="00351DBC">
        <w:rPr>
          <w:sz w:val="28"/>
          <w:szCs w:val="28"/>
          <w:lang w:eastAsia="en-US"/>
        </w:rPr>
        <w:t>.</w:t>
      </w:r>
      <w:r w:rsidR="0011407A" w:rsidRPr="0011407A">
        <w:rPr>
          <w:sz w:val="28"/>
          <w:szCs w:val="28"/>
          <w:lang w:eastAsia="en-US"/>
        </w:rPr>
        <w:t xml:space="preserve"> </w:t>
      </w:r>
      <w:r w:rsidR="0011407A">
        <w:rPr>
          <w:sz w:val="28"/>
          <w:szCs w:val="28"/>
          <w:lang w:eastAsia="en-US"/>
        </w:rPr>
        <w:t xml:space="preserve">В настоящее время данный язык используется в большинстве разработанных и разрабатываемых </w:t>
      </w:r>
      <w:r>
        <w:rPr>
          <w:sz w:val="28"/>
          <w:szCs w:val="28"/>
          <w:lang w:eastAsia="en-US"/>
        </w:rPr>
        <w:t>веб-приложений</w:t>
      </w:r>
      <w:r w:rsidR="0011407A">
        <w:rPr>
          <w:sz w:val="28"/>
          <w:szCs w:val="28"/>
          <w:lang w:eastAsia="en-US"/>
        </w:rPr>
        <w:t>.</w:t>
      </w:r>
    </w:p>
    <w:p w14:paraId="16F64911" w14:textId="1C3FFAC2" w:rsidR="006A527B" w:rsidRPr="00D54C35" w:rsidRDefault="006A527B" w:rsidP="006A527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настоящее время</w:t>
      </w:r>
      <w:r w:rsidR="00ED02B9">
        <w:rPr>
          <w:rFonts w:eastAsia="Calibri"/>
          <w:sz w:val="28"/>
          <w:szCs w:val="28"/>
          <w:lang w:eastAsia="en-US"/>
        </w:rPr>
        <w:t xml:space="preserve"> </w:t>
      </w:r>
      <w:r w:rsidR="00ED02B9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 </w:t>
      </w:r>
      <w:r w:rsidR="00ED02B9">
        <w:rPr>
          <w:rFonts w:eastAsia="Calibri"/>
          <w:sz w:val="28"/>
          <w:szCs w:val="28"/>
          <w:lang w:eastAsia="en-US"/>
        </w:rPr>
        <w:t xml:space="preserve">и </w:t>
      </w:r>
      <w:r w:rsidR="00117F0B">
        <w:rPr>
          <w:rFonts w:eastAsia="Calibri"/>
          <w:sz w:val="28"/>
          <w:szCs w:val="28"/>
          <w:lang w:eastAsia="en-US"/>
        </w:rPr>
        <w:t>основанные на нём технологии</w:t>
      </w:r>
      <w:r w:rsidR="00ED02B9">
        <w:rPr>
          <w:rFonts w:eastAsia="Calibri"/>
          <w:sz w:val="28"/>
          <w:szCs w:val="28"/>
          <w:lang w:eastAsia="en-US"/>
        </w:rPr>
        <w:t xml:space="preserve"> широко используются в следующих областях</w:t>
      </w:r>
      <w:r w:rsidRPr="00D54C35">
        <w:rPr>
          <w:rFonts w:eastAsia="Calibri"/>
          <w:sz w:val="28"/>
          <w:szCs w:val="28"/>
          <w:lang w:eastAsia="en-US"/>
        </w:rPr>
        <w:t>:</w:t>
      </w:r>
    </w:p>
    <w:p w14:paraId="015DBF56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14:paraId="0481F587" w14:textId="77777777" w:rsidR="006A527B" w:rsidRPr="006A527B" w:rsidRDefault="006A527B" w:rsidP="00D27660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</w:t>
      </w:r>
      <w:r w:rsidRPr="006A527B">
        <w:rPr>
          <w:rFonts w:eastAsia="Calibri"/>
          <w:sz w:val="28"/>
          <w:szCs w:val="28"/>
          <w:lang w:eastAsia="en-US"/>
        </w:rPr>
        <w:lastRenderedPageBreak/>
        <w:t>по мере появления нового материала. Также существует интернет-радио и интернет-телевидение.</w:t>
      </w:r>
    </w:p>
    <w:p w14:paraId="08B4E0C3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14:paraId="1E1F57F7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Skype (бесплатное проприетарное программное обеспечение с закрытым кодом, обеспечивающее шифрованную голосовую связь и видеосвязь через Интернет между компьютерами (VoIP),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14:paraId="337E5F00" w14:textId="77777777" w:rsidR="006A527B" w:rsidRPr="006A527B" w:rsidRDefault="006A527B" w:rsidP="006A527B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14:paraId="120F5EDD" w14:textId="77777777" w:rsidR="006A527B" w:rsidRDefault="006A527B" w:rsidP="00ED02B9">
      <w:pPr>
        <w:pStyle w:val="af0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</w:t>
      </w:r>
      <w:r w:rsidR="00ED02B9" w:rsidRPr="00ED02B9">
        <w:rPr>
          <w:rFonts w:eastAsia="Calibri"/>
          <w:sz w:val="28"/>
          <w:szCs w:val="28"/>
          <w:lang w:eastAsia="en-US"/>
        </w:rPr>
        <w:t xml:space="preserve">. </w:t>
      </w:r>
      <w:r w:rsidRPr="00ED02B9">
        <w:rPr>
          <w:rFonts w:eastAsia="Calibri"/>
          <w:sz w:val="28"/>
          <w:szCs w:val="28"/>
          <w:lang w:eastAsia="en-US"/>
        </w:rPr>
        <w:t>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14:paraId="31EBD9F7" w14:textId="4B96E278" w:rsidR="00117F0B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Широкое распространение технологий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14:paraId="767AF7F9" w14:textId="18241944" w:rsidR="00117F0B" w:rsidRPr="0079138F" w:rsidRDefault="00117F0B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>. Данная библиотека, не смотря на свои недостатки как работа</w:t>
      </w:r>
      <w:r w:rsidR="0079138F">
        <w:rPr>
          <w:rFonts w:eastAsia="Calibri"/>
          <w:sz w:val="28"/>
          <w:szCs w:val="28"/>
          <w:lang w:eastAsia="en-US"/>
        </w:rPr>
        <w:t xml:space="preserve"> только на уровне представления, по праву представляет собою будущее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разработки.</w:t>
      </w:r>
    </w:p>
    <w:p w14:paraId="72B71248" w14:textId="54104533" w:rsidR="006A527B" w:rsidRDefault="00ED02B9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22395B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</w:t>
      </w:r>
      <w:r w:rsidR="00117F0B">
        <w:rPr>
          <w:rFonts w:eastAsia="Calibri"/>
          <w:sz w:val="28"/>
          <w:szCs w:val="28"/>
          <w:lang w:eastAsia="en-US"/>
        </w:rPr>
        <w:t>также</w:t>
      </w:r>
      <w:r>
        <w:rPr>
          <w:rFonts w:eastAsia="Calibri"/>
          <w:sz w:val="28"/>
          <w:szCs w:val="28"/>
          <w:lang w:eastAsia="en-US"/>
        </w:rPr>
        <w:t xml:space="preserve"> высокими темпами развития </w:t>
      </w:r>
      <w:r w:rsidR="0079138F">
        <w:rPr>
          <w:rFonts w:eastAsia="Calibri"/>
          <w:sz w:val="28"/>
          <w:szCs w:val="28"/>
          <w:lang w:eastAsia="en-US"/>
        </w:rPr>
        <w:t xml:space="preserve">и совершенствования 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</w:t>
      </w:r>
      <w:r>
        <w:rPr>
          <w:rFonts w:eastAsia="Calibri"/>
          <w:sz w:val="28"/>
          <w:szCs w:val="28"/>
          <w:lang w:eastAsia="en-US"/>
        </w:rPr>
        <w:t>.</w:t>
      </w:r>
    </w:p>
    <w:p w14:paraId="744557BA" w14:textId="0E0AB0FA" w:rsidR="000D772E" w:rsidRDefault="000D772E" w:rsidP="00ED02B9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 xml:space="preserve">овместно с научным руководителем были определены </w:t>
      </w:r>
      <w:r w:rsidR="0022395B" w:rsidRPr="00D54C35">
        <w:rPr>
          <w:sz w:val="28"/>
          <w:szCs w:val="28"/>
        </w:rPr>
        <w:t>объект, предмет</w:t>
      </w:r>
      <w:r w:rsidR="0022395B"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</w:p>
    <w:p w14:paraId="2B7A133D" w14:textId="38B981BC" w:rsidR="0022395B" w:rsidRPr="00D54C35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Объектом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 процесс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>
        <w:rPr>
          <w:rFonts w:eastAsia="Calibri"/>
          <w:sz w:val="28"/>
          <w:szCs w:val="28"/>
          <w:lang w:eastAsia="en-US"/>
        </w:rPr>
        <w:t>приложений и</w:t>
      </w:r>
      <w:r w:rsidRPr="00D54C35">
        <w:rPr>
          <w:rFonts w:eastAsia="Calibri"/>
          <w:sz w:val="28"/>
          <w:szCs w:val="28"/>
          <w:lang w:eastAsia="en-US"/>
        </w:rPr>
        <w:t xml:space="preserve"> сайтов</w:t>
      </w:r>
      <w:r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79138F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Pr="00BD5530">
        <w:rPr>
          <w:rFonts w:eastAsia="Calibri"/>
          <w:i/>
          <w:sz w:val="28"/>
          <w:szCs w:val="28"/>
          <w:lang w:eastAsia="en-US"/>
        </w:rPr>
        <w:t>JS</w:t>
      </w:r>
      <w:r w:rsidRPr="00D54C35">
        <w:rPr>
          <w:rFonts w:eastAsia="Calibri"/>
          <w:sz w:val="28"/>
          <w:szCs w:val="28"/>
          <w:lang w:eastAsia="en-US"/>
        </w:rPr>
        <w:t>-</w:t>
      </w:r>
      <w:proofErr w:type="spellStart"/>
      <w:r w:rsidRPr="00D54C35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79138F" w:rsidRPr="00FB4CC4">
        <w:rPr>
          <w:rFonts w:eastAsia="Calibri"/>
          <w:sz w:val="28"/>
          <w:szCs w:val="28"/>
          <w:lang w:eastAsia="en-US"/>
        </w:rPr>
        <w:t xml:space="preserve">, </w:t>
      </w:r>
      <w:r w:rsidR="0079138F">
        <w:rPr>
          <w:rFonts w:eastAsia="Calibri"/>
          <w:sz w:val="28"/>
          <w:szCs w:val="28"/>
          <w:lang w:eastAsia="en-US"/>
        </w:rPr>
        <w:t>и библиотек)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249879F2" w14:textId="1C14ED1E" w:rsidR="0022395B" w:rsidRPr="00BD5530" w:rsidRDefault="0022395B" w:rsidP="0022395B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Предметом исследования</w:t>
      </w:r>
      <w:r w:rsidRPr="00D54C35">
        <w:rPr>
          <w:rFonts w:eastAsia="Calibri"/>
          <w:sz w:val="28"/>
          <w:szCs w:val="28"/>
          <w:lang w:eastAsia="en-US"/>
        </w:rPr>
        <w:t xml:space="preserve"> является</w:t>
      </w:r>
      <w:r>
        <w:rPr>
          <w:rFonts w:eastAsia="Calibri"/>
          <w:sz w:val="28"/>
          <w:szCs w:val="28"/>
          <w:lang w:eastAsia="en-US"/>
        </w:rPr>
        <w:t xml:space="preserve"> подходы и</w:t>
      </w:r>
      <w:r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>
        <w:rPr>
          <w:rFonts w:eastAsia="Calibri"/>
          <w:sz w:val="28"/>
          <w:szCs w:val="28"/>
          <w:lang w:eastAsia="en-US"/>
        </w:rPr>
        <w:t xml:space="preserve"> реализованные в </w:t>
      </w:r>
      <w:r w:rsidR="0079138F">
        <w:rPr>
          <w:rFonts w:eastAsia="Calibri"/>
          <w:sz w:val="28"/>
          <w:szCs w:val="28"/>
          <w:lang w:eastAsia="en-US"/>
        </w:rPr>
        <w:t>конкретной технологии, а также использование ими компонентно-ориентированного подхода</w:t>
      </w:r>
      <w:r w:rsidRPr="00D54C35">
        <w:rPr>
          <w:rFonts w:eastAsia="Calibri"/>
          <w:sz w:val="28"/>
          <w:szCs w:val="28"/>
          <w:lang w:eastAsia="en-US"/>
        </w:rPr>
        <w:t>.</w:t>
      </w:r>
    </w:p>
    <w:p w14:paraId="6E905243" w14:textId="6DD177BC" w:rsidR="000D772E" w:rsidRDefault="00602BE3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Цель</w:t>
      </w:r>
      <w:r w:rsidR="00C55E01">
        <w:rPr>
          <w:rFonts w:eastAsia="Calibri"/>
          <w:b/>
          <w:sz w:val="28"/>
          <w:szCs w:val="28"/>
          <w:lang w:eastAsia="en-US"/>
        </w:rPr>
        <w:t xml:space="preserve"> НИР</w:t>
      </w:r>
      <w:r w:rsidR="00C55E01">
        <w:rPr>
          <w:rFonts w:eastAsia="Calibri"/>
          <w:sz w:val="28"/>
          <w:szCs w:val="28"/>
          <w:lang w:eastAsia="en-US"/>
        </w:rPr>
        <w:t>:</w:t>
      </w:r>
      <w:r w:rsidR="000D772E">
        <w:rPr>
          <w:rFonts w:eastAsia="Calibri"/>
          <w:sz w:val="28"/>
          <w:szCs w:val="28"/>
          <w:lang w:eastAsia="en-US"/>
        </w:rPr>
        <w:t xml:space="preserve"> анализ и выявление тенденций развития </w:t>
      </w:r>
      <w:r w:rsidR="0079138F">
        <w:rPr>
          <w:rFonts w:eastAsia="Calibri"/>
          <w:sz w:val="28"/>
          <w:szCs w:val="28"/>
          <w:lang w:eastAsia="en-US"/>
        </w:rPr>
        <w:t xml:space="preserve">технологий 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79138F" w:rsidRPr="00FB4CC4">
        <w:rPr>
          <w:rFonts w:eastAsia="Calibri"/>
          <w:i/>
          <w:sz w:val="28"/>
          <w:szCs w:val="28"/>
          <w:lang w:eastAsia="en-US"/>
        </w:rPr>
        <w:t>-</w:t>
      </w:r>
      <w:r w:rsidR="0079138F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>разработки и применения компонентно-ориентированного подхода в веб</w:t>
      </w:r>
      <w:r w:rsidR="000D772E">
        <w:rPr>
          <w:rFonts w:eastAsia="Calibri"/>
          <w:sz w:val="28"/>
          <w:szCs w:val="28"/>
          <w:lang w:eastAsia="en-US"/>
        </w:rPr>
        <w:t>.</w:t>
      </w:r>
    </w:p>
    <w:p w14:paraId="63EB7773" w14:textId="5845EF99" w:rsidR="00A522CA" w:rsidRPr="000D772E" w:rsidRDefault="00A522CA" w:rsidP="000D772E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Задачи НИР</w:t>
      </w:r>
      <w:r w:rsidR="00C55E01" w:rsidRPr="00597DC4">
        <w:rPr>
          <w:rFonts w:eastAsia="Calibri"/>
          <w:sz w:val="28"/>
          <w:szCs w:val="28"/>
          <w:lang w:eastAsia="en-US"/>
        </w:rPr>
        <w:t>.</w:t>
      </w:r>
      <w:r w:rsidR="00C55E01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14:paraId="5B5270E9" w14:textId="71AFC76F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подходы</w:t>
      </w:r>
      <w:r w:rsidR="00A522CA">
        <w:rPr>
          <w:rFonts w:eastAsia="Calibri"/>
          <w:sz w:val="28"/>
          <w:szCs w:val="28"/>
          <w:lang w:eastAsia="en-US"/>
        </w:rPr>
        <w:t xml:space="preserve"> к разработке</w:t>
      </w:r>
      <w:r w:rsidR="0079138F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клиентской части веб-приложения на основе</w:t>
      </w:r>
      <w:r w:rsidR="0079138F" w:rsidRPr="00FB4CC4">
        <w:rPr>
          <w:rFonts w:eastAsia="Calibri"/>
          <w:sz w:val="28"/>
          <w:szCs w:val="28"/>
          <w:lang w:eastAsia="en-US"/>
        </w:rPr>
        <w:t xml:space="preserve"> </w:t>
      </w:r>
      <w:r w:rsidR="0079138F">
        <w:rPr>
          <w:rFonts w:eastAsia="Calibri"/>
          <w:sz w:val="28"/>
          <w:szCs w:val="28"/>
          <w:lang w:eastAsia="en-US"/>
        </w:rPr>
        <w:t xml:space="preserve">морально устаревших </w:t>
      </w:r>
      <w:proofErr w:type="spellStart"/>
      <w:r w:rsidR="0079138F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79138F">
        <w:rPr>
          <w:rFonts w:eastAsia="Calibri"/>
          <w:sz w:val="28"/>
          <w:szCs w:val="28"/>
          <w:lang w:eastAsia="en-US"/>
        </w:rPr>
        <w:t xml:space="preserve"> и библиотек, таких как</w:t>
      </w:r>
      <w:r w:rsidR="00A522CA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jQuery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>
        <w:rPr>
          <w:rFonts w:eastAsia="Calibri"/>
          <w:sz w:val="28"/>
          <w:szCs w:val="28"/>
          <w:lang w:eastAsia="en-US"/>
        </w:rPr>
        <w:t>и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="00A522CA" w:rsidRPr="00BD5530">
        <w:rPr>
          <w:rFonts w:eastAsia="Calibri"/>
          <w:sz w:val="28"/>
          <w:szCs w:val="28"/>
          <w:lang w:eastAsia="en-US"/>
        </w:rPr>
        <w:t xml:space="preserve"> </w:t>
      </w:r>
      <w:r w:rsidR="00A522CA" w:rsidRPr="00BD5530">
        <w:rPr>
          <w:rFonts w:eastAsia="Calibri"/>
          <w:i/>
          <w:sz w:val="28"/>
          <w:szCs w:val="28"/>
          <w:lang w:val="en-US" w:eastAsia="en-US"/>
        </w:rPr>
        <w:t>JS</w:t>
      </w:r>
      <w:r w:rsidR="0079138F"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04C27756" w14:textId="64B9DD52" w:rsidR="000D772E" w:rsidRPr="00765856" w:rsidRDefault="00E149D2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 w:rsidR="000D772E"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 w:rsidR="00A522CA">
        <w:rPr>
          <w:rFonts w:eastAsia="Calibri"/>
          <w:sz w:val="28"/>
          <w:szCs w:val="28"/>
          <w:lang w:eastAsia="en-US"/>
        </w:rPr>
        <w:t xml:space="preserve"> использования </w:t>
      </w:r>
      <w:r w:rsidR="0079138F">
        <w:rPr>
          <w:rFonts w:eastAsia="Calibri"/>
          <w:sz w:val="28"/>
          <w:szCs w:val="28"/>
          <w:lang w:eastAsia="en-US"/>
        </w:rPr>
        <w:t xml:space="preserve">современных технологий и развитие компонентно-ориентированного подхода на примере библиотеки </w:t>
      </w:r>
      <w:r w:rsidR="0079138F">
        <w:rPr>
          <w:rFonts w:eastAsia="Calibri"/>
          <w:sz w:val="28"/>
          <w:szCs w:val="28"/>
          <w:lang w:val="en-US" w:eastAsia="en-US"/>
        </w:rPr>
        <w:t>react</w:t>
      </w:r>
      <w:r w:rsidR="0079138F" w:rsidRPr="00FB4CC4">
        <w:rPr>
          <w:rFonts w:eastAsia="Calibri"/>
          <w:sz w:val="28"/>
          <w:szCs w:val="28"/>
          <w:lang w:eastAsia="en-US"/>
        </w:rPr>
        <w:t>.</w:t>
      </w:r>
      <w:proofErr w:type="spellStart"/>
      <w:r w:rsidR="0079138F"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="000D772E" w:rsidRPr="00765856">
        <w:rPr>
          <w:rFonts w:eastAsia="Calibri"/>
          <w:sz w:val="28"/>
          <w:szCs w:val="28"/>
          <w:lang w:eastAsia="en-US"/>
        </w:rPr>
        <w:t>;</w:t>
      </w:r>
    </w:p>
    <w:p w14:paraId="3368C5CE" w14:textId="248281FA" w:rsidR="000D772E" w:rsidRPr="00765856" w:rsidRDefault="00541F69" w:rsidP="000D772E">
      <w:pPr>
        <w:pStyle w:val="af0"/>
        <w:numPr>
          <w:ilvl w:val="0"/>
          <w:numId w:val="4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разработать простое клиентское приложение для выявления преимуществ использования</w:t>
      </w:r>
      <w:r w:rsidR="00E149D2">
        <w:rPr>
          <w:rFonts w:eastAsia="Calibri"/>
          <w:sz w:val="28"/>
          <w:szCs w:val="28"/>
          <w:lang w:eastAsia="en-US"/>
        </w:rPr>
        <w:t>.</w:t>
      </w:r>
    </w:p>
    <w:p w14:paraId="043F0A04" w14:textId="59140183" w:rsidR="002B0998" w:rsidRPr="001B0861" w:rsidRDefault="00937113" w:rsidP="0093711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t>Теоретическая основа исследования</w:t>
      </w:r>
      <w:r w:rsidR="00C55E01">
        <w:rPr>
          <w:rFonts w:eastAsia="Calibri"/>
          <w:b/>
          <w:sz w:val="28"/>
          <w:szCs w:val="28"/>
          <w:lang w:eastAsia="en-US"/>
        </w:rPr>
        <w:t>.</w:t>
      </w:r>
      <w:r w:rsidR="00597DC4">
        <w:rPr>
          <w:rFonts w:eastAsia="Calibri"/>
          <w:b/>
          <w:sz w:val="28"/>
          <w:szCs w:val="28"/>
          <w:lang w:eastAsia="en-US"/>
        </w:rPr>
        <w:t xml:space="preserve"> </w:t>
      </w:r>
      <w:r w:rsidR="00F85B6B" w:rsidRPr="001A5AD2">
        <w:rPr>
          <w:color w:val="000000"/>
          <w:sz w:val="28"/>
          <w:szCs w:val="28"/>
        </w:rPr>
        <w:t xml:space="preserve">Виктор </w:t>
      </w:r>
      <w:proofErr w:type="spellStart"/>
      <w:r w:rsidR="00F85B6B" w:rsidRPr="001A5AD2">
        <w:rPr>
          <w:color w:val="000000"/>
          <w:sz w:val="28"/>
          <w:szCs w:val="28"/>
        </w:rPr>
        <w:t>Кулямин</w:t>
      </w:r>
      <w:proofErr w:type="spellEnd"/>
      <w:r w:rsidR="00F85B6B">
        <w:rPr>
          <w:color w:val="000000"/>
          <w:sz w:val="28"/>
          <w:szCs w:val="28"/>
        </w:rPr>
        <w:t xml:space="preserve">, И. С. Блинов, В. С. Романчик, </w:t>
      </w:r>
      <w:r w:rsidR="00F85B6B" w:rsidRPr="00F85B6B">
        <w:rPr>
          <w:i/>
          <w:color w:val="000000"/>
          <w:sz w:val="28"/>
          <w:szCs w:val="28"/>
          <w:lang w:val="en-US"/>
        </w:rPr>
        <w:t>Herbert</w:t>
      </w:r>
      <w:r w:rsidR="00F85B6B" w:rsidRPr="00FB4CC4">
        <w:rPr>
          <w:i/>
          <w:color w:val="000000"/>
          <w:sz w:val="28"/>
          <w:szCs w:val="28"/>
        </w:rPr>
        <w:t xml:space="preserve">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 w:rsidR="00F85B6B">
        <w:rPr>
          <w:color w:val="000000"/>
          <w:sz w:val="28"/>
          <w:szCs w:val="28"/>
        </w:rPr>
        <w:t xml:space="preserve">, Дж. Рихтер, </w:t>
      </w:r>
      <w:r w:rsidR="00F85B6B" w:rsidRPr="00F85B6B">
        <w:rPr>
          <w:i/>
          <w:color w:val="000000"/>
          <w:sz w:val="28"/>
          <w:szCs w:val="28"/>
          <w:lang w:val="en-US"/>
        </w:rPr>
        <w:t>A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r w:rsidR="00F85B6B" w:rsidRPr="00F85B6B">
        <w:rPr>
          <w:i/>
          <w:color w:val="000000"/>
          <w:sz w:val="28"/>
          <w:szCs w:val="28"/>
          <w:lang w:val="en-US"/>
        </w:rPr>
        <w:t>Goldstein</w:t>
      </w:r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L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="00F85B6B" w:rsidRPr="00FB4CC4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color w:val="000000"/>
          <w:sz w:val="28"/>
          <w:szCs w:val="28"/>
          <w:lang w:val="en-US"/>
        </w:rPr>
        <w:t>E</w:t>
      </w:r>
      <w:r w:rsidR="00F85B6B"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="00F85B6B" w:rsidRPr="00F85B6B">
        <w:rPr>
          <w:i/>
          <w:color w:val="000000"/>
          <w:sz w:val="28"/>
          <w:szCs w:val="28"/>
          <w:lang w:val="en-US"/>
        </w:rPr>
        <w:t>Weyl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</w:rPr>
        <w:t>Ден</w:t>
      </w:r>
      <w:proofErr w:type="spellEnd"/>
      <w:r w:rsidR="00F85B6B" w:rsidRPr="00216FEC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</w:rPr>
        <w:t>Сидерхолм</w:t>
      </w:r>
      <w:proofErr w:type="spellEnd"/>
      <w:r w:rsidR="00F85B6B">
        <w:rPr>
          <w:color w:val="000000"/>
          <w:sz w:val="28"/>
          <w:szCs w:val="28"/>
        </w:rPr>
        <w:t xml:space="preserve">, Д. </w:t>
      </w:r>
      <w:proofErr w:type="spellStart"/>
      <w:r w:rsidR="00F85B6B">
        <w:rPr>
          <w:color w:val="000000"/>
          <w:sz w:val="28"/>
          <w:szCs w:val="28"/>
        </w:rPr>
        <w:t>Макфарланд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Cody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Lindley</w:t>
      </w:r>
      <w:r w:rsidR="00F85B6B">
        <w:rPr>
          <w:sz w:val="28"/>
          <w:szCs w:val="28"/>
        </w:rPr>
        <w:t xml:space="preserve">, </w:t>
      </w:r>
      <w:proofErr w:type="spellStart"/>
      <w:r w:rsidR="00F85B6B">
        <w:rPr>
          <w:color w:val="000000"/>
          <w:sz w:val="28"/>
          <w:szCs w:val="28"/>
          <w:lang w:val="en-US"/>
        </w:rPr>
        <w:t>Marijn</w:t>
      </w:r>
      <w:proofErr w:type="spellEnd"/>
      <w:r w:rsidR="00F85B6B" w:rsidRPr="00FB4CC4">
        <w:rPr>
          <w:color w:val="000000"/>
          <w:sz w:val="28"/>
          <w:szCs w:val="28"/>
        </w:rPr>
        <w:t xml:space="preserve"> </w:t>
      </w:r>
      <w:proofErr w:type="spellStart"/>
      <w:r w:rsidR="00F85B6B">
        <w:rPr>
          <w:color w:val="000000"/>
          <w:sz w:val="28"/>
          <w:szCs w:val="28"/>
          <w:lang w:val="en-US"/>
        </w:rPr>
        <w:t>Haverbeke</w:t>
      </w:r>
      <w:proofErr w:type="spellEnd"/>
      <w:r w:rsidR="00F85B6B">
        <w:rPr>
          <w:color w:val="000000"/>
          <w:sz w:val="28"/>
          <w:szCs w:val="28"/>
        </w:rPr>
        <w:t xml:space="preserve">, </w:t>
      </w:r>
      <w:proofErr w:type="spellStart"/>
      <w:r w:rsidR="00F85B6B" w:rsidRPr="00F85B6B">
        <w:rPr>
          <w:i/>
          <w:sz w:val="28"/>
          <w:szCs w:val="28"/>
          <w:lang w:val="en-US"/>
        </w:rPr>
        <w:t>Addy</w:t>
      </w:r>
      <w:proofErr w:type="spellEnd"/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Osmani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N. </w:t>
      </w:r>
      <w:proofErr w:type="spellStart"/>
      <w:r w:rsidR="00F85B6B" w:rsidRPr="00F85B6B">
        <w:rPr>
          <w:i/>
          <w:sz w:val="28"/>
          <w:szCs w:val="28"/>
        </w:rPr>
        <w:t>Zakas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lastRenderedPageBreak/>
        <w:t xml:space="preserve">P. </w:t>
      </w:r>
      <w:proofErr w:type="spellStart"/>
      <w:r w:rsidR="00F85B6B" w:rsidRPr="00F85B6B">
        <w:rPr>
          <w:i/>
          <w:sz w:val="28"/>
          <w:szCs w:val="28"/>
        </w:rPr>
        <w:t>Koch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B047D4">
        <w:rPr>
          <w:sz w:val="28"/>
          <w:szCs w:val="28"/>
        </w:rPr>
        <w:t>Крейн</w:t>
      </w:r>
      <w:proofErr w:type="spellEnd"/>
      <w:r w:rsidR="00F85B6B" w:rsidRPr="00B047D4">
        <w:rPr>
          <w:sz w:val="28"/>
          <w:szCs w:val="28"/>
        </w:rPr>
        <w:t xml:space="preserve"> Д., </w:t>
      </w:r>
      <w:proofErr w:type="spellStart"/>
      <w:r w:rsidR="00F85B6B" w:rsidRPr="00B047D4">
        <w:rPr>
          <w:sz w:val="28"/>
          <w:szCs w:val="28"/>
        </w:rPr>
        <w:t>Паскарелло</w:t>
      </w:r>
      <w:proofErr w:type="spellEnd"/>
      <w:r w:rsidR="00F85B6B" w:rsidRPr="00B047D4">
        <w:rPr>
          <w:sz w:val="28"/>
          <w:szCs w:val="28"/>
        </w:rPr>
        <w:t xml:space="preserve"> Э., </w:t>
      </w:r>
      <w:r w:rsidR="00F85B6B" w:rsidRPr="00F85B6B">
        <w:rPr>
          <w:i/>
          <w:sz w:val="28"/>
          <w:szCs w:val="28"/>
        </w:rPr>
        <w:t>Джеймс Д</w:t>
      </w:r>
      <w:r w:rsidR="00F85B6B" w:rsidRPr="00B047D4">
        <w:rPr>
          <w:sz w:val="28"/>
          <w:szCs w:val="28"/>
        </w:rPr>
        <w:t>.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Manuel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Kiessling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T. </w:t>
      </w:r>
      <w:proofErr w:type="spellStart"/>
      <w:r w:rsidR="00F85B6B" w:rsidRPr="00F85B6B">
        <w:rPr>
          <w:i/>
          <w:sz w:val="28"/>
          <w:szCs w:val="28"/>
        </w:rPr>
        <w:t>Holowaychuk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F85B6B">
        <w:rPr>
          <w:i/>
          <w:sz w:val="28"/>
          <w:szCs w:val="28"/>
        </w:rPr>
        <w:t>Alex</w:t>
      </w:r>
      <w:proofErr w:type="spellEnd"/>
      <w:r w:rsidR="00F85B6B" w:rsidRPr="00F85B6B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</w:rPr>
        <w:t>Young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R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Jansen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 xml:space="preserve">R. </w:t>
      </w:r>
      <w:proofErr w:type="spellStart"/>
      <w:r w:rsidR="00F85B6B" w:rsidRPr="00F85B6B">
        <w:rPr>
          <w:i/>
          <w:sz w:val="28"/>
          <w:szCs w:val="28"/>
        </w:rPr>
        <w:t>Murphey</w:t>
      </w:r>
      <w:proofErr w:type="spellEnd"/>
      <w:r w:rsidR="00F85B6B">
        <w:rPr>
          <w:sz w:val="28"/>
          <w:szCs w:val="28"/>
        </w:rPr>
        <w:t xml:space="preserve">, Б. Бибо, И. </w:t>
      </w:r>
      <w:proofErr w:type="spellStart"/>
      <w:r w:rsidR="00F85B6B">
        <w:rPr>
          <w:sz w:val="28"/>
          <w:szCs w:val="28"/>
        </w:rPr>
        <w:t>Кац</w:t>
      </w:r>
      <w:proofErr w:type="spellEnd"/>
      <w:r w:rsidR="00F85B6B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Райан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Бенедетти</w:t>
      </w:r>
      <w:proofErr w:type="spellEnd"/>
      <w:r w:rsidR="00F85B6B" w:rsidRPr="00706728">
        <w:rPr>
          <w:sz w:val="28"/>
          <w:szCs w:val="28"/>
        </w:rPr>
        <w:t xml:space="preserve">, </w:t>
      </w:r>
      <w:proofErr w:type="spellStart"/>
      <w:r w:rsidR="00F85B6B" w:rsidRPr="00706728">
        <w:rPr>
          <w:sz w:val="28"/>
          <w:szCs w:val="28"/>
        </w:rPr>
        <w:t>Ронан</w:t>
      </w:r>
      <w:proofErr w:type="spellEnd"/>
      <w:r w:rsidR="00F85B6B" w:rsidRPr="00706728">
        <w:rPr>
          <w:sz w:val="28"/>
          <w:szCs w:val="28"/>
        </w:rPr>
        <w:t xml:space="preserve"> </w:t>
      </w:r>
      <w:proofErr w:type="spellStart"/>
      <w:r w:rsidR="00F85B6B" w:rsidRPr="00706728">
        <w:rPr>
          <w:sz w:val="28"/>
          <w:szCs w:val="28"/>
        </w:rPr>
        <w:t>Крэнли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Bear</w:t>
      </w:r>
      <w:r w:rsidR="00F85B6B" w:rsidRPr="00FB4CC4">
        <w:rPr>
          <w:i/>
          <w:sz w:val="28"/>
          <w:szCs w:val="28"/>
        </w:rPr>
        <w:t xml:space="preserve"> </w:t>
      </w:r>
      <w:proofErr w:type="spellStart"/>
      <w:r w:rsidR="00F85B6B" w:rsidRPr="00F85B6B">
        <w:rPr>
          <w:i/>
          <w:sz w:val="28"/>
          <w:szCs w:val="28"/>
          <w:lang w:val="en-US"/>
        </w:rPr>
        <w:t>Bibeault</w:t>
      </w:r>
      <w:proofErr w:type="spellEnd"/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Aurelio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De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Rosa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Jesus</w:t>
      </w:r>
      <w:r w:rsidR="00F85B6B" w:rsidRPr="00FB4CC4">
        <w:rPr>
          <w:i/>
          <w:sz w:val="28"/>
          <w:szCs w:val="28"/>
        </w:rPr>
        <w:t xml:space="preserve"> </w:t>
      </w:r>
      <w:r w:rsidR="00F85B6B" w:rsidRPr="00F85B6B">
        <w:rPr>
          <w:i/>
          <w:sz w:val="28"/>
          <w:szCs w:val="28"/>
          <w:lang w:val="en-US"/>
        </w:rPr>
        <w:t>Garcia</w:t>
      </w:r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  <w:lang w:val="en-US"/>
        </w:rPr>
        <w:t>S</w:t>
      </w:r>
      <w:r w:rsidR="00F85B6B" w:rsidRPr="00FB4CC4">
        <w:rPr>
          <w:i/>
          <w:sz w:val="28"/>
          <w:szCs w:val="28"/>
        </w:rPr>
        <w:t xml:space="preserve">. </w:t>
      </w:r>
      <w:proofErr w:type="spellStart"/>
      <w:r w:rsidR="00F85B6B" w:rsidRPr="00F85B6B">
        <w:rPr>
          <w:i/>
          <w:sz w:val="28"/>
          <w:szCs w:val="28"/>
          <w:lang w:val="en-US"/>
        </w:rPr>
        <w:t>Stefanov</w:t>
      </w:r>
      <w:proofErr w:type="spellEnd"/>
      <w:r w:rsidR="00F85B6B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А</w:t>
      </w:r>
      <w:r w:rsidR="00F85B6B" w:rsidRPr="00FB4CC4">
        <w:rPr>
          <w:i/>
          <w:sz w:val="28"/>
          <w:szCs w:val="28"/>
        </w:rPr>
        <w:t xml:space="preserve">. </w:t>
      </w:r>
      <w:r w:rsidR="00F85B6B" w:rsidRPr="00F85B6B">
        <w:rPr>
          <w:i/>
          <w:sz w:val="28"/>
          <w:szCs w:val="28"/>
          <w:lang w:val="en-US"/>
        </w:rPr>
        <w:t>Banks</w:t>
      </w:r>
      <w:r w:rsidR="00F85B6B" w:rsidRPr="00FB4CC4">
        <w:rPr>
          <w:sz w:val="28"/>
          <w:szCs w:val="28"/>
        </w:rPr>
        <w:t xml:space="preserve">, </w:t>
      </w:r>
      <w:r w:rsidR="00F85B6B" w:rsidRPr="00F85B6B">
        <w:rPr>
          <w:i/>
          <w:sz w:val="28"/>
          <w:szCs w:val="28"/>
        </w:rPr>
        <w:t>Е</w:t>
      </w:r>
      <w:r w:rsidR="00F85B6B" w:rsidRPr="00FB4CC4">
        <w:rPr>
          <w:i/>
          <w:sz w:val="28"/>
          <w:szCs w:val="28"/>
        </w:rPr>
        <w:t xml:space="preserve">. </w:t>
      </w:r>
      <w:proofErr w:type="spellStart"/>
      <w:r w:rsidR="00F85B6B" w:rsidRPr="00F85B6B">
        <w:rPr>
          <w:i/>
          <w:sz w:val="28"/>
          <w:szCs w:val="28"/>
          <w:lang w:val="en-US"/>
        </w:rPr>
        <w:t>Porcello</w:t>
      </w:r>
      <w:proofErr w:type="spellEnd"/>
      <w:r w:rsidR="00F85B6B" w:rsidRPr="00FB4CC4">
        <w:rPr>
          <w:sz w:val="28"/>
          <w:szCs w:val="28"/>
        </w:rPr>
        <w:t xml:space="preserve"> </w:t>
      </w:r>
      <w:r w:rsidR="00F85B6B">
        <w:rPr>
          <w:sz w:val="28"/>
          <w:szCs w:val="28"/>
        </w:rPr>
        <w:t>и др</w:t>
      </w:r>
      <w:r w:rsidR="00EA07C6" w:rsidRPr="00EA07C6">
        <w:rPr>
          <w:rFonts w:eastAsia="Calibri"/>
          <w:sz w:val="28"/>
          <w:szCs w:val="28"/>
          <w:lang w:eastAsia="en-US"/>
        </w:rPr>
        <w:t>.</w:t>
      </w:r>
    </w:p>
    <w:p w14:paraId="5044F9CC" w14:textId="1E5315C7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</w:t>
      </w:r>
      <w:r w:rsidR="001B0861" w:rsidRPr="00F97A88">
        <w:rPr>
          <w:rFonts w:eastAsia="Calibri"/>
          <w:b/>
          <w:sz w:val="28"/>
          <w:szCs w:val="28"/>
          <w:lang w:eastAsia="en-US"/>
        </w:rPr>
        <w:t>.</w:t>
      </w:r>
      <w:r w:rsidR="001B0861">
        <w:rPr>
          <w:rFonts w:eastAsia="Calibri"/>
          <w:sz w:val="28"/>
          <w:szCs w:val="28"/>
          <w:lang w:eastAsia="en-US"/>
        </w:rPr>
        <w:t xml:space="preserve"> </w:t>
      </w:r>
      <w:r w:rsidR="000B29EB">
        <w:rPr>
          <w:rFonts w:eastAsia="Calibri"/>
          <w:sz w:val="28"/>
          <w:szCs w:val="28"/>
          <w:lang w:eastAsia="en-US"/>
        </w:rPr>
        <w:t xml:space="preserve">В исследовании </w:t>
      </w:r>
      <w:r w:rsidR="0022395B">
        <w:rPr>
          <w:rFonts w:eastAsia="Calibri"/>
          <w:sz w:val="28"/>
          <w:szCs w:val="28"/>
          <w:lang w:eastAsia="en-US"/>
        </w:rPr>
        <w:t xml:space="preserve">широко </w:t>
      </w:r>
      <w:r w:rsidR="000B29EB">
        <w:rPr>
          <w:rFonts w:eastAsia="Calibri"/>
          <w:sz w:val="28"/>
          <w:szCs w:val="28"/>
          <w:lang w:eastAsia="en-US"/>
        </w:rPr>
        <w:t>использовались методы сравнения, обобщения, классификации.</w:t>
      </w:r>
    </w:p>
    <w:p w14:paraId="255CB5DF" w14:textId="76B38DBF" w:rsidR="00BD5530" w:rsidRPr="00BD5530" w:rsidRDefault="00937113" w:rsidP="00BD553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</w:t>
      </w:r>
      <w:r w:rsidR="00F97A88" w:rsidRPr="00F97A88">
        <w:rPr>
          <w:rFonts w:eastAsia="Calibri"/>
          <w:b/>
          <w:sz w:val="28"/>
          <w:szCs w:val="28"/>
          <w:lang w:eastAsia="en-US"/>
        </w:rPr>
        <w:t>.</w:t>
      </w:r>
      <w:r w:rsidR="00F97A88" w:rsidRPr="00F97A88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14:paraId="6B67ECCF" w14:textId="5A87E91E" w:rsidR="001038F8" w:rsidRPr="00FB4CC4" w:rsidRDefault="00937113" w:rsidP="00D13E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Результаты НИР</w:t>
      </w:r>
      <w:r w:rsidR="00D13EF0" w:rsidRPr="00F97A88">
        <w:rPr>
          <w:rFonts w:eastAsia="Calibri"/>
          <w:b/>
          <w:sz w:val="28"/>
          <w:szCs w:val="28"/>
          <w:lang w:eastAsia="en-US"/>
        </w:rPr>
        <w:t>:</w:t>
      </w:r>
      <w:r w:rsidR="00D13EF0" w:rsidRPr="00F97A88">
        <w:rPr>
          <w:rFonts w:eastAsia="Calibri"/>
          <w:sz w:val="28"/>
          <w:szCs w:val="28"/>
          <w:lang w:eastAsia="en-US"/>
        </w:rPr>
        <w:t xml:space="preserve"> выделенные</w:t>
      </w:r>
      <w:r w:rsidR="007C68F0">
        <w:rPr>
          <w:rFonts w:eastAsia="Calibri"/>
          <w:sz w:val="28"/>
          <w:szCs w:val="28"/>
          <w:lang w:eastAsia="en-US"/>
        </w:rPr>
        <w:t xml:space="preserve"> </w:t>
      </w:r>
      <w:r w:rsidR="00BD5530">
        <w:rPr>
          <w:rFonts w:eastAsia="Calibri"/>
          <w:sz w:val="28"/>
          <w:szCs w:val="28"/>
          <w:lang w:eastAsia="en-US"/>
        </w:rPr>
        <w:t>тенденци</w:t>
      </w:r>
      <w:r w:rsidR="00D13EF0">
        <w:rPr>
          <w:rFonts w:eastAsia="Calibri"/>
          <w:sz w:val="28"/>
          <w:szCs w:val="28"/>
          <w:lang w:eastAsia="en-US"/>
        </w:rPr>
        <w:t>и</w:t>
      </w:r>
      <w:r w:rsidR="00BD5530">
        <w:rPr>
          <w:rFonts w:eastAsia="Calibri"/>
          <w:sz w:val="28"/>
          <w:szCs w:val="28"/>
          <w:lang w:eastAsia="en-US"/>
        </w:rPr>
        <w:t xml:space="preserve"> развития и оптимизации разработки веб-приложений и интерфейсов</w:t>
      </w:r>
      <w:r w:rsidR="00541F69">
        <w:rPr>
          <w:rFonts w:eastAsia="Calibri"/>
          <w:sz w:val="28"/>
          <w:szCs w:val="28"/>
          <w:lang w:eastAsia="en-US"/>
        </w:rPr>
        <w:t>, а также компонентно-ориентированного подхода</w:t>
      </w:r>
      <w:r w:rsidR="00D13EF0">
        <w:rPr>
          <w:rFonts w:eastAsia="Calibri"/>
          <w:sz w:val="28"/>
          <w:szCs w:val="28"/>
          <w:lang w:eastAsia="en-US"/>
        </w:rPr>
        <w:t xml:space="preserve">; </w:t>
      </w:r>
      <w:r w:rsidR="00BD5530">
        <w:rPr>
          <w:rFonts w:eastAsia="Calibri"/>
          <w:sz w:val="28"/>
          <w:szCs w:val="28"/>
          <w:lang w:eastAsia="en-US"/>
        </w:rPr>
        <w:t>выявлен</w:t>
      </w:r>
      <w:r w:rsidR="00D13EF0">
        <w:rPr>
          <w:rFonts w:eastAsia="Calibri"/>
          <w:sz w:val="28"/>
          <w:szCs w:val="28"/>
          <w:lang w:eastAsia="en-US"/>
        </w:rPr>
        <w:t>н</w:t>
      </w:r>
      <w:r w:rsidR="00BD5530">
        <w:rPr>
          <w:rFonts w:eastAsia="Calibri"/>
          <w:sz w:val="28"/>
          <w:szCs w:val="28"/>
          <w:lang w:eastAsia="en-US"/>
        </w:rPr>
        <w:t>ы</w:t>
      </w:r>
      <w:r w:rsidR="00D13EF0">
        <w:rPr>
          <w:rFonts w:eastAsia="Calibri"/>
          <w:sz w:val="28"/>
          <w:szCs w:val="28"/>
          <w:lang w:eastAsia="en-US"/>
        </w:rPr>
        <w:t>е</w:t>
      </w:r>
      <w:r w:rsidR="00BD5530">
        <w:rPr>
          <w:rFonts w:eastAsia="Calibri"/>
          <w:sz w:val="28"/>
          <w:szCs w:val="28"/>
          <w:lang w:eastAsia="en-US"/>
        </w:rPr>
        <w:t xml:space="preserve"> перспективы использования и развития </w:t>
      </w:r>
      <w:r w:rsidR="00541F69">
        <w:rPr>
          <w:rFonts w:eastAsia="Calibri"/>
          <w:sz w:val="28"/>
          <w:szCs w:val="28"/>
          <w:lang w:eastAsia="en-US"/>
        </w:rPr>
        <w:t xml:space="preserve">компонентно-ориентированного подхода в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="00541F69" w:rsidRPr="00FB4CC4">
        <w:rPr>
          <w:rFonts w:eastAsia="Calibri"/>
          <w:i/>
          <w:sz w:val="28"/>
          <w:szCs w:val="28"/>
          <w:lang w:eastAsia="en-US"/>
        </w:rPr>
        <w:t>-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="00541F69" w:rsidRPr="00FB4CC4">
        <w:rPr>
          <w:rFonts w:eastAsia="Calibri"/>
          <w:sz w:val="28"/>
          <w:szCs w:val="28"/>
          <w:lang w:eastAsia="en-US"/>
        </w:rPr>
        <w:t xml:space="preserve"> </w:t>
      </w:r>
      <w:r w:rsidR="00541F69">
        <w:rPr>
          <w:rFonts w:eastAsia="Calibri"/>
          <w:sz w:val="28"/>
          <w:szCs w:val="28"/>
          <w:lang w:eastAsia="en-US"/>
        </w:rPr>
        <w:t xml:space="preserve">разработке; разработано приложение с использованием современной тенденции компонентно-ориентированного приложения и библиотеки </w:t>
      </w:r>
      <w:r w:rsidR="00541F69"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="00541F69" w:rsidRPr="00FB4CC4">
        <w:rPr>
          <w:rFonts w:eastAsia="Calibri"/>
          <w:sz w:val="28"/>
          <w:szCs w:val="28"/>
          <w:lang w:eastAsia="en-US"/>
        </w:rPr>
        <w:t>.</w:t>
      </w:r>
    </w:p>
    <w:p w14:paraId="6A99D311" w14:textId="4E79F181" w:rsidR="00D27660" w:rsidRDefault="00D27660" w:rsidP="00D2766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1E3659">
        <w:rPr>
          <w:sz w:val="32"/>
          <w:szCs w:val="32"/>
        </w:rPr>
        <w:t>Компонентный подход программирования</w:t>
      </w:r>
    </w:p>
    <w:p w14:paraId="79224EE9" w14:textId="0B2A1FB5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 что подразумевается под компонентным подходом программирования. Прежде всего это появившаяся в 1987</w:t>
      </w:r>
      <w:r>
        <w:rPr>
          <w:color w:val="000000"/>
          <w:sz w:val="28"/>
          <w:szCs w:val="28"/>
        </w:rPr>
        <w:t xml:space="preserve"> году [1]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14:paraId="343A3F93" w14:textId="491D3849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[2</w:t>
      </w:r>
      <w:r w:rsidRPr="001E3659">
        <w:rPr>
          <w:color w:val="000000"/>
          <w:sz w:val="28"/>
          <w:szCs w:val="28"/>
        </w:rPr>
        <w:t>] — независимый м</w:t>
      </w:r>
      <w:r>
        <w:rPr>
          <w:color w:val="000000"/>
          <w:sz w:val="28"/>
          <w:szCs w:val="28"/>
        </w:rPr>
        <w:t>одуль программы, предназначенно</w:t>
      </w:r>
      <w:r w:rsidRPr="001E3659">
        <w:rPr>
          <w:color w:val="000000"/>
          <w:sz w:val="28"/>
          <w:szCs w:val="28"/>
        </w:rPr>
        <w:t>го для повторного использования и развертывания и реализованного в виде множества языковых конструкций объединённых по схожим признакам.</w:t>
      </w:r>
    </w:p>
    <w:p w14:paraId="39A5B8DA" w14:textId="4DF4AC9E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Никлаусам Виртом паттерна написания блоков для языка Оберон. Через два года Бертон Мейер предложил идею взаимодействия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>[1]</w:t>
      </w:r>
      <w:r w:rsidRPr="001E3659">
        <w:rPr>
          <w:color w:val="000000"/>
          <w:sz w:val="28"/>
          <w:szCs w:val="28"/>
        </w:rPr>
        <w:t>.</w:t>
      </w:r>
    </w:p>
    <w:p w14:paraId="25B163DB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На данный момент компонентно ориентированный подход в том или ином виде может использоваться в различных языках программирования и технологиях.</w:t>
      </w:r>
    </w:p>
    <w:p w14:paraId="2150882D" w14:textId="77777777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r w:rsidRPr="00DF225C">
        <w:rPr>
          <w:i/>
          <w:color w:val="000000"/>
          <w:sz w:val="28"/>
          <w:szCs w:val="28"/>
        </w:rPr>
        <w:t>Oberon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Component Pascal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Active Oberon</w:t>
      </w:r>
      <w:r w:rsidRPr="001E3659">
        <w:rPr>
          <w:color w:val="000000"/>
          <w:sz w:val="28"/>
          <w:szCs w:val="28"/>
        </w:rPr>
        <w:t>.</w:t>
      </w:r>
    </w:p>
    <w:p w14:paraId="2984E1FE" w14:textId="6AB20834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i/>
          <w:color w:val="000000"/>
          <w:sz w:val="28"/>
          <w:szCs w:val="28"/>
        </w:rPr>
        <w:t>Java</w:t>
      </w:r>
      <w:r w:rsidRPr="001E3659">
        <w:rPr>
          <w:color w:val="000000"/>
          <w:sz w:val="28"/>
          <w:szCs w:val="28"/>
        </w:rPr>
        <w:t xml:space="preserve"> 2 </w:t>
      </w:r>
      <w:r w:rsidRPr="00DF225C">
        <w:rPr>
          <w:i/>
          <w:color w:val="000000"/>
          <w:sz w:val="28"/>
          <w:szCs w:val="28"/>
        </w:rPr>
        <w:t>Enterprise Edition</w:t>
      </w:r>
      <w:r w:rsidRPr="001E3659">
        <w:rPr>
          <w:color w:val="000000"/>
          <w:sz w:val="28"/>
          <w:szCs w:val="28"/>
        </w:rPr>
        <w:t xml:space="preserve"> компонентный подход</w:t>
      </w:r>
      <w:r w:rsidR="00773CED">
        <w:rPr>
          <w:color w:val="000000"/>
          <w:sz w:val="28"/>
          <w:szCs w:val="28"/>
        </w:rPr>
        <w:t xml:space="preserve"> реализуется в четырх видах [3-6</w:t>
      </w:r>
      <w:r w:rsidRPr="001E3659">
        <w:rPr>
          <w:color w:val="000000"/>
          <w:sz w:val="28"/>
          <w:szCs w:val="28"/>
        </w:rPr>
        <w:t>]:</w:t>
      </w:r>
    </w:p>
    <w:p w14:paraId="69DE973A" w14:textId="043ED751" w:rsidR="001E3659" w:rsidRPr="001E3659" w:rsidRDefault="001E3659" w:rsidP="001E3659">
      <w:pPr>
        <w:ind w:firstLine="709"/>
        <w:jc w:val="both"/>
        <w:rPr>
          <w:color w:val="000000"/>
          <w:sz w:val="28"/>
          <w:szCs w:val="28"/>
        </w:rPr>
      </w:pPr>
      <w:r w:rsidRPr="00DF225C">
        <w:rPr>
          <w:i/>
          <w:color w:val="000000"/>
          <w:sz w:val="28"/>
          <w:szCs w:val="28"/>
        </w:rPr>
        <w:t>Enterprise JavaBeans</w:t>
      </w:r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 xml:space="preserve">). Данные </w:t>
      </w:r>
      <w:r w:rsidR="00E84565" w:rsidRPr="001E3659">
        <w:rPr>
          <w:color w:val="000000"/>
          <w:sz w:val="28"/>
          <w:szCs w:val="28"/>
        </w:rPr>
        <w:t>компоненты</w:t>
      </w:r>
      <w:r w:rsidRPr="001E3659">
        <w:rPr>
          <w:color w:val="000000"/>
          <w:sz w:val="28"/>
          <w:szCs w:val="28"/>
        </w:rPr>
        <w:t xml:space="preserve">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14:paraId="6C892C5E" w14:textId="77777777" w:rsidR="00305508" w:rsidRDefault="00305508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="00E84565" w:rsidRPr="00E84565">
        <w:rPr>
          <w:color w:val="000000"/>
          <w:sz w:val="28"/>
          <w:szCs w:val="28"/>
        </w:rPr>
        <w:t>-компоненты (</w:t>
      </w:r>
      <w:r w:rsidR="00E84565" w:rsidRPr="00DF225C">
        <w:rPr>
          <w:i/>
          <w:color w:val="000000"/>
          <w:sz w:val="28"/>
          <w:szCs w:val="28"/>
        </w:rPr>
        <w:t>Web components</w:t>
      </w:r>
      <w:r w:rsidR="00E84565" w:rsidRPr="00E84565">
        <w:rPr>
          <w:color w:val="000000"/>
          <w:sz w:val="28"/>
          <w:szCs w:val="28"/>
        </w:rPr>
        <w:t xml:space="preserve">). </w:t>
      </w:r>
      <w:r w:rsidR="00E84565"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</w:t>
      </w:r>
      <w:r>
        <w:rPr>
          <w:color w:val="000000"/>
          <w:sz w:val="28"/>
          <w:szCs w:val="28"/>
        </w:rPr>
        <w:t xml:space="preserve">К компонентам данной категории относятся </w:t>
      </w:r>
      <w:r w:rsidR="00E84565"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>, обработчики веб-событий, сервлеты и серверные страницы</w:t>
      </w:r>
      <w:r w:rsidR="00E84565" w:rsidRPr="00E84565">
        <w:rPr>
          <w:color w:val="000000"/>
          <w:sz w:val="28"/>
          <w:szCs w:val="28"/>
        </w:rPr>
        <w:t xml:space="preserve"> (</w:t>
      </w:r>
      <w:r w:rsidR="00E84565" w:rsidRPr="00DF225C">
        <w:rPr>
          <w:i/>
          <w:color w:val="000000"/>
          <w:sz w:val="28"/>
          <w:szCs w:val="28"/>
        </w:rPr>
        <w:t>JavaServer Pages</w:t>
      </w:r>
      <w:r w:rsidR="00E84565" w:rsidRPr="00E84565">
        <w:rPr>
          <w:color w:val="000000"/>
          <w:sz w:val="28"/>
          <w:szCs w:val="28"/>
        </w:rPr>
        <w:t xml:space="preserve">, </w:t>
      </w:r>
      <w:r w:rsidR="00E84565" w:rsidRPr="00DF225C">
        <w:rPr>
          <w:i/>
          <w:color w:val="000000"/>
          <w:sz w:val="28"/>
          <w:szCs w:val="28"/>
        </w:rPr>
        <w:t>JSP</w:t>
      </w:r>
      <w:r w:rsidR="00E84565" w:rsidRPr="00E84565">
        <w:rPr>
          <w:color w:val="000000"/>
          <w:sz w:val="28"/>
          <w:szCs w:val="28"/>
        </w:rPr>
        <w:t xml:space="preserve">). </w:t>
      </w:r>
    </w:p>
    <w:p w14:paraId="0D4C9B94" w14:textId="77777777" w:rsidR="00E10F44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Обычные приложения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="00E84565"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14:paraId="3559726D" w14:textId="77777777" w:rsidR="00773CED" w:rsidRDefault="00E10F44" w:rsidP="001E36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Аплеты</w:t>
      </w:r>
      <w:r w:rsidR="00E84565"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14:paraId="386BB96C" w14:textId="74E9859F" w:rsidR="00591779" w:rsidRDefault="00BF103A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[7]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="000D0876" w:rsidRPr="00DF225C">
        <w:rPr>
          <w:i/>
          <w:color w:val="000000"/>
          <w:sz w:val="28"/>
          <w:szCs w:val="28"/>
        </w:rPr>
        <w:t xml:space="preserve"> </w:t>
      </w:r>
      <w:r w:rsidR="000D0876" w:rsidRPr="00DF225C">
        <w:rPr>
          <w:color w:val="000000"/>
          <w:sz w:val="28"/>
          <w:szCs w:val="28"/>
        </w:rPr>
        <w:t>[8]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собою </w:t>
      </w:r>
      <w:r w:rsidR="006B308A">
        <w:rPr>
          <w:color w:val="000000"/>
          <w:sz w:val="28"/>
          <w:szCs w:val="28"/>
        </w:rPr>
        <w:t>собой стандарт, предназначенный для создания программного обеспечения</w:t>
      </w:r>
      <w:r w:rsidR="006B308A" w:rsidRPr="006B308A">
        <w:rPr>
          <w:color w:val="000000"/>
          <w:sz w:val="28"/>
          <w:szCs w:val="28"/>
        </w:rPr>
        <w:t xml:space="preserve"> на основе взаим</w:t>
      </w:r>
      <w:r w:rsidR="006B308A">
        <w:rPr>
          <w:color w:val="000000"/>
          <w:sz w:val="28"/>
          <w:szCs w:val="28"/>
        </w:rPr>
        <w:t>одействующих компонентов</w:t>
      </w:r>
      <w:r w:rsidR="006B308A"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 w:rsidR="006B308A"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0D0876" w:rsidRPr="00DF225C">
        <w:rPr>
          <w:color w:val="000000"/>
          <w:sz w:val="28"/>
          <w:szCs w:val="28"/>
        </w:rPr>
        <w:t xml:space="preserve"> [9]</w:t>
      </w:r>
      <w:r w:rsidR="006B308A">
        <w:rPr>
          <w:color w:val="000000"/>
          <w:sz w:val="28"/>
          <w:szCs w:val="28"/>
        </w:rPr>
        <w:t xml:space="preserve">: </w:t>
      </w:r>
      <w:r w:rsidR="006B308A" w:rsidRPr="00DF225C">
        <w:rPr>
          <w:i/>
          <w:color w:val="000000"/>
          <w:sz w:val="28"/>
          <w:szCs w:val="28"/>
          <w:lang w:val="en-US"/>
        </w:rPr>
        <w:t>DCOM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COM</w:t>
      </w:r>
      <w:r w:rsidR="006B308A" w:rsidRPr="00DF225C">
        <w:rPr>
          <w:color w:val="000000"/>
          <w:sz w:val="28"/>
          <w:szCs w:val="28"/>
        </w:rPr>
        <w:t xml:space="preserve">+, </w:t>
      </w:r>
      <w:r w:rsidR="006B308A" w:rsidRPr="00DF225C">
        <w:rPr>
          <w:i/>
          <w:color w:val="000000"/>
          <w:sz w:val="28"/>
          <w:szCs w:val="28"/>
          <w:lang w:val="en-US"/>
        </w:rPr>
        <w:t>OPC</w:t>
      </w:r>
      <w:r w:rsidR="006B308A" w:rsidRPr="00DF225C">
        <w:rPr>
          <w:color w:val="000000"/>
          <w:sz w:val="28"/>
          <w:szCs w:val="28"/>
        </w:rPr>
        <w:t xml:space="preserve">, </w:t>
      </w:r>
      <w:r w:rsidR="006B308A" w:rsidRPr="00DF225C">
        <w:rPr>
          <w:i/>
          <w:color w:val="000000"/>
          <w:sz w:val="28"/>
          <w:szCs w:val="28"/>
          <w:lang w:val="en-US"/>
        </w:rPr>
        <w:t>OLE</w:t>
      </w:r>
      <w:r w:rsidR="006B308A" w:rsidRPr="00DF225C">
        <w:rPr>
          <w:color w:val="000000"/>
          <w:sz w:val="28"/>
          <w:szCs w:val="28"/>
        </w:rPr>
        <w:t xml:space="preserve">, </w:t>
      </w:r>
      <w:proofErr w:type="spellStart"/>
      <w:r w:rsidR="006B308A"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="006B308A" w:rsidRPr="00DF225C">
        <w:rPr>
          <w:color w:val="000000"/>
          <w:sz w:val="28"/>
          <w:szCs w:val="28"/>
        </w:rPr>
        <w:t>.</w:t>
      </w:r>
    </w:p>
    <w:p w14:paraId="1AB3463A" w14:textId="1DF53EA0" w:rsidR="00D27660" w:rsidRPr="00DF225C" w:rsidRDefault="00591779" w:rsidP="00DF225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</w:t>
      </w:r>
      <w:r w:rsidR="000A1891">
        <w:rPr>
          <w:color w:val="000000"/>
          <w:sz w:val="28"/>
          <w:szCs w:val="28"/>
        </w:rPr>
        <w:t xml:space="preserve">Вместе с появлением новых технологий разработки веб интерфейсов появлялись и библиотеки готовых компонент, позволяющие содавать приложения как набор взаимодействующих компонент. В дальнейшем будут рассматриваться технологии </w:t>
      </w:r>
      <w:r w:rsidR="000A1891" w:rsidRPr="00542865">
        <w:rPr>
          <w:i/>
          <w:color w:val="000000"/>
          <w:sz w:val="28"/>
          <w:szCs w:val="28"/>
          <w:lang w:val="en-US"/>
        </w:rPr>
        <w:t>front</w:t>
      </w:r>
      <w:r w:rsidR="000A1891" w:rsidRPr="00542865">
        <w:rPr>
          <w:i/>
          <w:color w:val="000000"/>
          <w:sz w:val="28"/>
          <w:szCs w:val="28"/>
        </w:rPr>
        <w:t>-</w:t>
      </w:r>
      <w:r w:rsidR="000A1891" w:rsidRPr="00542865">
        <w:rPr>
          <w:i/>
          <w:color w:val="000000"/>
          <w:sz w:val="28"/>
          <w:szCs w:val="28"/>
          <w:lang w:val="en-US"/>
        </w:rPr>
        <w:t>end</w:t>
      </w:r>
      <w:r w:rsidR="000A1891" w:rsidRPr="00BB2288">
        <w:rPr>
          <w:color w:val="000000"/>
          <w:sz w:val="28"/>
          <w:szCs w:val="28"/>
        </w:rPr>
        <w:t xml:space="preserve"> </w:t>
      </w:r>
      <w:r w:rsidR="000A1891">
        <w:rPr>
          <w:color w:val="000000"/>
          <w:sz w:val="28"/>
          <w:szCs w:val="28"/>
        </w:rPr>
        <w:t>разработки.</w:t>
      </w:r>
    </w:p>
    <w:p w14:paraId="0CF4B006" w14:textId="1EA5B296" w:rsidR="00D76640" w:rsidRPr="00BB2288" w:rsidRDefault="00067077" w:rsidP="00D76640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 w:rsidRPr="00BB2288">
        <w:rPr>
          <w:sz w:val="32"/>
          <w:szCs w:val="32"/>
        </w:rPr>
        <w:lastRenderedPageBreak/>
        <w:t>2</w:t>
      </w:r>
      <w:r w:rsidR="00F4605B">
        <w:rPr>
          <w:sz w:val="32"/>
          <w:szCs w:val="32"/>
        </w:rPr>
        <w:t xml:space="preserve">. </w:t>
      </w:r>
      <w:r w:rsidR="00962686">
        <w:rPr>
          <w:sz w:val="32"/>
          <w:szCs w:val="32"/>
        </w:rPr>
        <w:t>Обзор технологий</w:t>
      </w:r>
      <w:r w:rsidR="00DC335D" w:rsidRPr="00DC335D">
        <w:rPr>
          <w:sz w:val="32"/>
          <w:szCs w:val="32"/>
        </w:rPr>
        <w:t xml:space="preserve"> </w:t>
      </w:r>
      <w:r w:rsidR="008E465E">
        <w:rPr>
          <w:i/>
          <w:sz w:val="32"/>
          <w:szCs w:val="32"/>
          <w:lang w:val="en-US"/>
        </w:rPr>
        <w:t>front</w:t>
      </w:r>
      <w:r w:rsidR="008E465E" w:rsidRPr="008E465E">
        <w:rPr>
          <w:i/>
          <w:sz w:val="32"/>
          <w:szCs w:val="32"/>
        </w:rPr>
        <w:t>-</w:t>
      </w:r>
      <w:r w:rsidR="008E465E">
        <w:rPr>
          <w:i/>
          <w:sz w:val="32"/>
          <w:szCs w:val="32"/>
          <w:lang w:val="en-US"/>
        </w:rPr>
        <w:t>end</w:t>
      </w:r>
      <w:r w:rsidR="008E465E" w:rsidRPr="008E465E">
        <w:rPr>
          <w:i/>
          <w:sz w:val="32"/>
          <w:szCs w:val="32"/>
        </w:rPr>
        <w:t xml:space="preserve"> </w:t>
      </w:r>
      <w:r w:rsidR="00DC335D">
        <w:rPr>
          <w:sz w:val="32"/>
          <w:szCs w:val="32"/>
        </w:rPr>
        <w:t xml:space="preserve">разработки </w:t>
      </w:r>
      <w:r w:rsidR="00664200">
        <w:rPr>
          <w:sz w:val="32"/>
          <w:szCs w:val="32"/>
        </w:rPr>
        <w:t>веб-приложений</w:t>
      </w:r>
      <w:r w:rsidR="00BB2288">
        <w:rPr>
          <w:sz w:val="32"/>
          <w:szCs w:val="32"/>
        </w:rPr>
        <w:t>.</w:t>
      </w:r>
    </w:p>
    <w:p w14:paraId="522D2058" w14:textId="027F8352" w:rsidR="00BB2288" w:rsidRP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Прежде всего разберёмся с существующими технологиями </w:t>
      </w:r>
      <w:r w:rsidRPr="00DC335D">
        <w:rPr>
          <w:i/>
          <w:color w:val="000000"/>
          <w:sz w:val="28"/>
          <w:szCs w:val="28"/>
          <w:lang w:val="en-US"/>
        </w:rPr>
        <w:t>front</w:t>
      </w:r>
      <w:r w:rsidRPr="00DC335D">
        <w:rPr>
          <w:i/>
          <w:color w:val="000000"/>
          <w:sz w:val="28"/>
          <w:szCs w:val="28"/>
        </w:rPr>
        <w:t>-</w:t>
      </w:r>
      <w:r w:rsidRPr="00DC335D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>. По существу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также динамическая составляющая </w:t>
      </w:r>
      <w:r w:rsidRPr="00DC335D">
        <w:rPr>
          <w:i/>
          <w:color w:val="000000"/>
          <w:sz w:val="28"/>
          <w:szCs w:val="28"/>
        </w:rPr>
        <w:t>JavaScript</w:t>
      </w:r>
      <w:r w:rsidRPr="00DC335D">
        <w:rPr>
          <w:color w:val="000000"/>
          <w:sz w:val="28"/>
          <w:szCs w:val="28"/>
        </w:rPr>
        <w:t>.</w:t>
      </w:r>
    </w:p>
    <w:p w14:paraId="41129F8C" w14:textId="0D850CCC" w:rsidR="00DC335D" w:rsidRDefault="00DC335D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(</w:t>
      </w:r>
      <w:r w:rsidR="0098230B" w:rsidRPr="0098230B">
        <w:rPr>
          <w:i/>
          <w:color w:val="000000"/>
          <w:sz w:val="28"/>
          <w:szCs w:val="28"/>
        </w:rPr>
        <w:t>Hyper</w:t>
      </w:r>
      <w:r w:rsidR="0098230B">
        <w:rPr>
          <w:i/>
          <w:color w:val="000000"/>
          <w:sz w:val="28"/>
          <w:szCs w:val="28"/>
        </w:rPr>
        <w:t xml:space="preserve"> </w:t>
      </w:r>
      <w:r w:rsidR="0098230B" w:rsidRPr="0098230B">
        <w:rPr>
          <w:i/>
          <w:color w:val="000000"/>
          <w:sz w:val="28"/>
          <w:szCs w:val="28"/>
        </w:rPr>
        <w:t>Text Markup Language</w:t>
      </w:r>
      <w:r w:rsidR="0098230B">
        <w:rPr>
          <w:color w:val="000000"/>
          <w:sz w:val="28"/>
          <w:szCs w:val="28"/>
        </w:rPr>
        <w:t>)</w:t>
      </w:r>
      <w:r w:rsidR="008F5FED" w:rsidRPr="008F5FED">
        <w:rPr>
          <w:color w:val="000000"/>
          <w:sz w:val="28"/>
          <w:szCs w:val="28"/>
        </w:rPr>
        <w:t xml:space="preserve"> </w:t>
      </w:r>
      <w:r w:rsidR="00BA7707" w:rsidRPr="00BA7707">
        <w:rPr>
          <w:color w:val="000000"/>
          <w:sz w:val="28"/>
          <w:szCs w:val="28"/>
        </w:rPr>
        <w:t>[10]</w:t>
      </w:r>
      <w:r w:rsidR="0098230B">
        <w:rPr>
          <w:color w:val="000000"/>
          <w:sz w:val="28"/>
          <w:szCs w:val="28"/>
        </w:rPr>
        <w:t xml:space="preserve"> – стандартизированный язык разметки</w:t>
      </w:r>
      <w:r>
        <w:rPr>
          <w:color w:val="000000"/>
          <w:sz w:val="28"/>
          <w:szCs w:val="28"/>
        </w:rPr>
        <w:t>. С момента своего появлен</w:t>
      </w:r>
      <w:r w:rsidR="0098230B">
        <w:rPr>
          <w:color w:val="000000"/>
          <w:sz w:val="28"/>
          <w:szCs w:val="28"/>
        </w:rPr>
        <w:t>ия данная технология не переживала</w:t>
      </w:r>
      <w:r>
        <w:rPr>
          <w:color w:val="000000"/>
          <w:sz w:val="28"/>
          <w:szCs w:val="28"/>
        </w:rPr>
        <w:t xml:space="preserve"> революционных изменений. С те</w:t>
      </w:r>
      <w:r w:rsidR="0098230B">
        <w:rPr>
          <w:color w:val="000000"/>
          <w:sz w:val="28"/>
          <w:szCs w:val="28"/>
        </w:rPr>
        <w:t xml:space="preserve">чением времени одни элементы(теги) появлялись другие исчезали, в связи с неэффективностью. Так расширение возможностей </w:t>
      </w:r>
      <w:r w:rsidR="0098230B" w:rsidRPr="0098230B">
        <w:rPr>
          <w:i/>
          <w:color w:val="000000"/>
          <w:sz w:val="28"/>
          <w:szCs w:val="28"/>
          <w:lang w:val="en-US"/>
        </w:rPr>
        <w:t>CSS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 xml:space="preserve">привело к устареванию тега </w:t>
      </w:r>
      <w:r w:rsidR="0098230B">
        <w:rPr>
          <w:i/>
          <w:color w:val="000000"/>
          <w:sz w:val="28"/>
          <w:szCs w:val="28"/>
          <w:lang w:val="en-US"/>
        </w:rPr>
        <w:t>font</w:t>
      </w:r>
      <w:r w:rsidR="0098230B">
        <w:rPr>
          <w:color w:val="000000"/>
          <w:sz w:val="28"/>
          <w:szCs w:val="28"/>
        </w:rPr>
        <w:t>,</w:t>
      </w:r>
      <w:r w:rsidR="0098230B" w:rsidRPr="0098230B">
        <w:rPr>
          <w:color w:val="000000"/>
          <w:sz w:val="28"/>
          <w:szCs w:val="28"/>
        </w:rPr>
        <w:t xml:space="preserve"> </w:t>
      </w:r>
      <w:r w:rsidR="0098230B">
        <w:rPr>
          <w:color w:val="000000"/>
          <w:sz w:val="28"/>
          <w:szCs w:val="28"/>
        </w:rPr>
        <w:t>необходимого для стилизации текста</w:t>
      </w:r>
      <w:r w:rsidR="0096169B">
        <w:rPr>
          <w:color w:val="000000"/>
          <w:sz w:val="28"/>
          <w:szCs w:val="28"/>
        </w:rPr>
        <w:t xml:space="preserve">. </w:t>
      </w:r>
      <w:r w:rsidR="0098230B">
        <w:rPr>
          <w:color w:val="000000"/>
          <w:sz w:val="28"/>
          <w:szCs w:val="28"/>
        </w:rPr>
        <w:t xml:space="preserve">На момент написания этой работы </w:t>
      </w:r>
      <w:r w:rsidR="00F13725">
        <w:rPr>
          <w:color w:val="000000"/>
          <w:sz w:val="28"/>
          <w:szCs w:val="28"/>
        </w:rPr>
        <w:t>пятый стандарт являлся основным, также велась разработка шестого стандарта.</w:t>
      </w:r>
    </w:p>
    <w:p w14:paraId="2F7313D3" w14:textId="0F75CCE1" w:rsidR="00664200" w:rsidRDefault="00664200" w:rsidP="00664200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</w:t>
      </w:r>
      <w:r w:rsidR="00F13725">
        <w:rPr>
          <w:color w:val="000000"/>
          <w:sz w:val="28"/>
          <w:szCs w:val="28"/>
        </w:rPr>
        <w:t>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="00BA7707" w:rsidRPr="00BA7707">
        <w:rPr>
          <w:color w:val="000000"/>
          <w:sz w:val="28"/>
          <w:szCs w:val="28"/>
        </w:rPr>
        <w:t xml:space="preserve"> </w:t>
      </w:r>
      <w:r w:rsidR="00BA7707" w:rsidRPr="00C82298">
        <w:rPr>
          <w:color w:val="000000"/>
          <w:sz w:val="28"/>
          <w:szCs w:val="28"/>
        </w:rPr>
        <w:t>[11]</w:t>
      </w:r>
      <w:r w:rsidR="00F13725"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</w:t>
      </w:r>
      <w:r>
        <w:rPr>
          <w:color w:val="000000"/>
          <w:sz w:val="28"/>
          <w:szCs w:val="28"/>
        </w:rPr>
        <w:t xml:space="preserve"> Кроме того были расширены возможности создания элементов управления.</w:t>
      </w:r>
    </w:p>
    <w:p w14:paraId="2B89E0BE" w14:textId="35417A41" w:rsidR="00BA7707" w:rsidRPr="00BA7707" w:rsidRDefault="00664200" w:rsidP="00BA770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 нововведением нового стандарта является введения пространств имен подобных </w:t>
      </w:r>
      <w:r w:rsidR="00BA7707">
        <w:rPr>
          <w:i/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 xml:space="preserve">, что позволит создавать собственные элементы для конкретного проекта </w:t>
      </w:r>
      <w:r w:rsidRPr="00664200">
        <w:rPr>
          <w:color w:val="000000"/>
          <w:sz w:val="28"/>
          <w:szCs w:val="28"/>
        </w:rPr>
        <w:t>[</w:t>
      </w:r>
      <w:r w:rsidR="00BA7707" w:rsidRPr="00BA7707">
        <w:rPr>
          <w:color w:val="000000"/>
          <w:sz w:val="28"/>
          <w:szCs w:val="28"/>
        </w:rPr>
        <w:t>12, 13</w:t>
      </w:r>
      <w:r w:rsidRPr="00664200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BA7707">
        <w:rPr>
          <w:color w:val="000000"/>
          <w:sz w:val="28"/>
          <w:szCs w:val="28"/>
        </w:rPr>
        <w:t xml:space="preserve"> </w:t>
      </w:r>
    </w:p>
    <w:p w14:paraId="72C94259" w14:textId="1DFF04BA" w:rsidR="004412F5" w:rsidRPr="00836FF5" w:rsidRDefault="004412F5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796343" w:rsidRPr="00796343">
        <w:rPr>
          <w:color w:val="000000"/>
          <w:sz w:val="28"/>
          <w:szCs w:val="28"/>
        </w:rPr>
        <w:t>14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определяет внешний вид документа (шрифты, цвет текста и фона, отступы), а так </w:t>
      </w:r>
      <w:r w:rsidR="00796343">
        <w:rPr>
          <w:color w:val="000000"/>
          <w:sz w:val="28"/>
          <w:szCs w:val="28"/>
        </w:rPr>
        <w:t>же позволяет создавать разметку</w:t>
      </w:r>
      <w:r w:rsidR="00796343" w:rsidRPr="00796343">
        <w:rPr>
          <w:color w:val="000000"/>
          <w:sz w:val="28"/>
          <w:szCs w:val="28"/>
        </w:rPr>
        <w:t xml:space="preserve"> [15, 16]</w:t>
      </w:r>
      <w:r w:rsidR="00796343">
        <w:rPr>
          <w:color w:val="000000"/>
          <w:sz w:val="28"/>
          <w:szCs w:val="28"/>
        </w:rPr>
        <w:t>.</w:t>
      </w:r>
    </w:p>
    <w:p w14:paraId="7A91B43B" w14:textId="6B5A4F87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796343" w:rsidRPr="00C82298">
        <w:rPr>
          <w:color w:val="000000"/>
          <w:sz w:val="28"/>
          <w:szCs w:val="28"/>
        </w:rPr>
        <w:t>17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14:paraId="6B074516" w14:textId="431C34FF" w:rsidR="00836FF5" w:rsidRDefault="00836FF5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18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</w:t>
      </w:r>
      <w:r w:rsidR="00010B93">
        <w:rPr>
          <w:color w:val="000000"/>
          <w:sz w:val="28"/>
          <w:szCs w:val="28"/>
        </w:rPr>
        <w:t>лочная вёрстка, определение типов носителей, звуковые таблицы стилей, расширен механизм селекторов и прочее.</w:t>
      </w:r>
    </w:p>
    <w:p w14:paraId="7BF4FC22" w14:textId="7ED79D9E" w:rsidR="00010B93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14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14:paraId="225674A9" w14:textId="0593C1E6" w:rsidR="00F13725" w:rsidRPr="00730307" w:rsidRDefault="00010B93" w:rsidP="00836FF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796343" w:rsidRPr="00C82298">
        <w:rPr>
          <w:color w:val="000000"/>
          <w:sz w:val="28"/>
          <w:szCs w:val="28"/>
        </w:rPr>
        <w:t>19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Данная спецификация расширяет возможности предыдущих</w:t>
      </w:r>
      <w:r w:rsidR="00730307">
        <w:rPr>
          <w:color w:val="000000"/>
          <w:sz w:val="28"/>
          <w:szCs w:val="28"/>
        </w:rPr>
        <w:t xml:space="preserve">, а так же добавляет возможности добавления анимации без использования </w:t>
      </w:r>
      <w:r w:rsidR="00730307" w:rsidRPr="00730307">
        <w:rPr>
          <w:i/>
          <w:color w:val="000000"/>
          <w:sz w:val="28"/>
          <w:szCs w:val="28"/>
          <w:lang w:val="en-US"/>
        </w:rPr>
        <w:t>JavaScript</w:t>
      </w:r>
      <w:r w:rsidR="00730307" w:rsidRPr="00730307">
        <w:rPr>
          <w:color w:val="000000"/>
          <w:sz w:val="28"/>
          <w:szCs w:val="28"/>
        </w:rPr>
        <w:t>.</w:t>
      </w:r>
      <w:r w:rsidR="00730307"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14:paraId="46AF3E0B" w14:textId="7BBA5383" w:rsidR="0096169B" w:rsidRPr="00796343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Pr="00796343">
        <w:rPr>
          <w:color w:val="000000"/>
          <w:sz w:val="28"/>
          <w:szCs w:val="28"/>
        </w:rPr>
        <w:t xml:space="preserve"> [20].</w:t>
      </w:r>
    </w:p>
    <w:p w14:paraId="0E2A6CD0" w14:textId="23A6C83B" w:rsid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</w:t>
      </w:r>
      <w:r w:rsidR="00D37254">
        <w:rPr>
          <w:color w:val="000000"/>
          <w:sz w:val="28"/>
          <w:szCs w:val="28"/>
        </w:rPr>
        <w:t>им из недостатков</w:t>
      </w:r>
      <w:r>
        <w:rPr>
          <w:color w:val="000000"/>
          <w:sz w:val="28"/>
          <w:szCs w:val="28"/>
        </w:rPr>
        <w:t xml:space="preserve"> является недостаточный уровень обструкции, о</w:t>
      </w:r>
      <w:r w:rsidR="00D37254">
        <w:rPr>
          <w:color w:val="000000"/>
          <w:sz w:val="28"/>
          <w:szCs w:val="28"/>
        </w:rPr>
        <w:t>тсутствие</w:t>
      </w:r>
      <w:r>
        <w:rPr>
          <w:color w:val="000000"/>
          <w:sz w:val="28"/>
          <w:szCs w:val="28"/>
        </w:rPr>
        <w:t xml:space="preserve">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21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D37254">
        <w:rPr>
          <w:color w:val="000000"/>
          <w:sz w:val="28"/>
          <w:szCs w:val="28"/>
        </w:rPr>
        <w:t>22</w:t>
      </w:r>
      <w:r w:rsidRPr="00796343">
        <w:rPr>
          <w:color w:val="000000"/>
          <w:sz w:val="28"/>
          <w:szCs w:val="28"/>
        </w:rPr>
        <w:t>].</w:t>
      </w:r>
      <w:r w:rsidR="00D37254" w:rsidRPr="00D37254">
        <w:rPr>
          <w:color w:val="000000"/>
          <w:sz w:val="28"/>
          <w:szCs w:val="28"/>
        </w:rPr>
        <w:t xml:space="preserve"> </w:t>
      </w:r>
      <w:r w:rsidR="00D37254"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14:paraId="14961026" w14:textId="502FBD62" w:rsidR="00CA2877" w:rsidRPr="002E76B0" w:rsidRDefault="00CA2877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Ещё один недостаток данного подхода</w:t>
      </w:r>
      <w:r w:rsidR="00F82312">
        <w:rPr>
          <w:color w:val="000000"/>
          <w:sz w:val="28"/>
          <w:szCs w:val="28"/>
        </w:rPr>
        <w:t xml:space="preserve"> заключается в сложной системе блочной-верстки. Из-за сложности системы для решения не тривиальных задач необходим более высокий уровень знаний, а так же внимательность разработчика. С целью упрощения блочной верстки предложены две технологии </w:t>
      </w:r>
      <w:r w:rsidR="00647EE9">
        <w:rPr>
          <w:i/>
          <w:color w:val="000000"/>
          <w:sz w:val="28"/>
          <w:szCs w:val="28"/>
          <w:lang w:val="en-US"/>
        </w:rPr>
        <w:t>Fle</w:t>
      </w:r>
      <w:r w:rsidR="00F82312" w:rsidRPr="00F82312">
        <w:rPr>
          <w:i/>
          <w:color w:val="000000"/>
          <w:sz w:val="28"/>
          <w:szCs w:val="28"/>
          <w:lang w:val="en-US"/>
        </w:rPr>
        <w:t>x</w:t>
      </w:r>
      <w:r w:rsidR="00647EE9">
        <w:rPr>
          <w:i/>
          <w:color w:val="000000"/>
          <w:sz w:val="28"/>
          <w:szCs w:val="28"/>
          <w:lang w:val="en-US"/>
        </w:rPr>
        <w:t>box</w:t>
      </w:r>
      <w:r w:rsidR="00647EE9" w:rsidRPr="00647EE9">
        <w:rPr>
          <w:i/>
          <w:color w:val="000000"/>
          <w:sz w:val="28"/>
          <w:szCs w:val="28"/>
        </w:rPr>
        <w:t xml:space="preserve"> </w:t>
      </w:r>
      <w:r w:rsidR="00647EE9">
        <w:rPr>
          <w:color w:val="000000"/>
          <w:sz w:val="28"/>
          <w:szCs w:val="28"/>
        </w:rPr>
        <w:t>[</w:t>
      </w:r>
      <w:r w:rsidR="00647EE9" w:rsidRPr="00647EE9">
        <w:rPr>
          <w:color w:val="000000"/>
          <w:sz w:val="28"/>
          <w:szCs w:val="28"/>
        </w:rPr>
        <w:t>23</w:t>
      </w:r>
      <w:r w:rsidR="00647EE9">
        <w:rPr>
          <w:color w:val="000000"/>
          <w:sz w:val="28"/>
          <w:szCs w:val="28"/>
        </w:rPr>
        <w:t>]</w:t>
      </w:r>
      <w:r w:rsidR="00F82312" w:rsidRPr="00F82312">
        <w:rPr>
          <w:color w:val="000000"/>
          <w:sz w:val="28"/>
          <w:szCs w:val="28"/>
        </w:rPr>
        <w:t xml:space="preserve"> </w:t>
      </w:r>
      <w:r w:rsidR="00F82312">
        <w:rPr>
          <w:color w:val="000000"/>
          <w:sz w:val="28"/>
          <w:szCs w:val="28"/>
        </w:rPr>
        <w:t xml:space="preserve">и </w:t>
      </w:r>
      <w:r w:rsidR="00F82312" w:rsidRPr="00F82312">
        <w:rPr>
          <w:i/>
          <w:color w:val="000000"/>
          <w:sz w:val="28"/>
          <w:szCs w:val="28"/>
          <w:lang w:val="en-US"/>
        </w:rPr>
        <w:t>Grid</w:t>
      </w:r>
      <w:r w:rsidR="00647EE9" w:rsidRPr="00647EE9">
        <w:rPr>
          <w:color w:val="000000"/>
          <w:sz w:val="28"/>
          <w:szCs w:val="28"/>
        </w:rPr>
        <w:t xml:space="preserve"> [24]</w:t>
      </w:r>
      <w:r w:rsidR="00F82312" w:rsidRPr="00F82312">
        <w:rPr>
          <w:color w:val="000000"/>
          <w:sz w:val="28"/>
          <w:szCs w:val="28"/>
        </w:rPr>
        <w:t xml:space="preserve">. </w:t>
      </w:r>
      <w:r w:rsidR="00F82312">
        <w:rPr>
          <w:color w:val="000000"/>
          <w:sz w:val="28"/>
          <w:szCs w:val="28"/>
        </w:rPr>
        <w:t>На момент написания работы технологии не получили широкого распространения (За исключением последних версий браузеров лидирующих разработчиков).</w:t>
      </w:r>
      <w:r w:rsidR="002E76B0" w:rsidRPr="002E76B0">
        <w:rPr>
          <w:color w:val="000000"/>
          <w:sz w:val="28"/>
          <w:szCs w:val="28"/>
        </w:rPr>
        <w:t xml:space="preserve"> </w:t>
      </w:r>
      <w:r w:rsidR="002E76B0">
        <w:rPr>
          <w:color w:val="000000"/>
          <w:sz w:val="28"/>
          <w:szCs w:val="28"/>
        </w:rPr>
        <w:t>Ключевым преимущество данных технологий является, возможность освободить зависимость стилизации от разметки документа.</w:t>
      </w:r>
    </w:p>
    <w:p w14:paraId="25F40E7F" w14:textId="1C0A6A05" w:rsidR="00647EE9" w:rsidRDefault="00647EE9" w:rsidP="00330D03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Flexbox можно легко выравнивать элементы по горизонтали и по вертикали, менять направление и порядок отображение элементов, растягивать блоки на всю высоту родителя или прибивать их к нижнему краю </w:t>
      </w:r>
      <w:r w:rsidRPr="00C25F01">
        <w:rPr>
          <w:color w:val="000000"/>
          <w:sz w:val="28"/>
          <w:szCs w:val="28"/>
        </w:rPr>
        <w:t>[23]</w:t>
      </w:r>
      <w:r w:rsidRPr="00647EE9">
        <w:rPr>
          <w:color w:val="000000"/>
          <w:sz w:val="28"/>
          <w:szCs w:val="28"/>
        </w:rPr>
        <w:t>.</w:t>
      </w:r>
    </w:p>
    <w:p w14:paraId="5B3BFEA1" w14:textId="5E363FAA" w:rsidR="002E76B0" w:rsidRPr="002E76B0" w:rsidRDefault="002E76B0" w:rsidP="002E76B0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</w:p>
    <w:p w14:paraId="31C92666" w14:textId="4C47F8C9" w:rsidR="00796343" w:rsidRPr="00D37254" w:rsidRDefault="00796343" w:rsidP="00330D03">
      <w:pPr>
        <w:ind w:firstLine="709"/>
        <w:jc w:val="both"/>
        <w:rPr>
          <w:color w:val="000000"/>
          <w:sz w:val="28"/>
          <w:szCs w:val="28"/>
        </w:rPr>
      </w:pPr>
    </w:p>
    <w:p w14:paraId="22117C2C" w14:textId="17DD0494" w:rsidR="00F4605B" w:rsidRDefault="00C82298" w:rsidP="00330D03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="001F07FC"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r w:rsidR="001F07FC" w:rsidRPr="001F07FC">
        <w:rPr>
          <w:color w:val="000000"/>
          <w:sz w:val="28"/>
          <w:szCs w:val="28"/>
        </w:rPr>
        <w:t>мультипаради</w:t>
      </w:r>
      <w:r w:rsidR="00471733">
        <w:rPr>
          <w:color w:val="000000"/>
          <w:sz w:val="28"/>
          <w:szCs w:val="28"/>
        </w:rPr>
        <w:t>гменный язык программирования [25</w:t>
      </w:r>
      <w:r w:rsidR="001F07FC" w:rsidRPr="001F07FC">
        <w:rPr>
          <w:color w:val="000000"/>
          <w:sz w:val="28"/>
          <w:szCs w:val="28"/>
        </w:rPr>
        <w:t xml:space="preserve">], </w:t>
      </w:r>
      <w:r w:rsidR="001F07FC">
        <w:rPr>
          <w:color w:val="000000"/>
          <w:sz w:val="28"/>
          <w:szCs w:val="28"/>
        </w:rPr>
        <w:t>направленный на создание клиентской части веб-приложения</w:t>
      </w:r>
      <w:r w:rsidR="00F4605B">
        <w:rPr>
          <w:color w:val="000000"/>
          <w:sz w:val="28"/>
          <w:szCs w:val="28"/>
        </w:rPr>
        <w:t xml:space="preserve"> с использованием наиболее эффективных методик программирования нашего времени. В настоящее время </w:t>
      </w:r>
      <w:r w:rsidR="00F4605B" w:rsidRPr="00F4605B">
        <w:rPr>
          <w:i/>
          <w:color w:val="000000"/>
          <w:sz w:val="28"/>
          <w:szCs w:val="28"/>
          <w:lang w:val="en-US"/>
        </w:rPr>
        <w:t>JS</w:t>
      </w:r>
      <w:r w:rsidR="00F4605B" w:rsidRPr="00F4605B">
        <w:rPr>
          <w:i/>
          <w:color w:val="000000"/>
          <w:sz w:val="28"/>
          <w:szCs w:val="28"/>
        </w:rPr>
        <w:t xml:space="preserve"> </w:t>
      </w:r>
      <w:r w:rsidR="00F4605B"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</w:t>
      </w:r>
      <w:r w:rsidR="00471733">
        <w:rPr>
          <w:color w:val="000000"/>
          <w:sz w:val="28"/>
          <w:szCs w:val="28"/>
        </w:rPr>
        <w:t xml:space="preserve"> [25</w:t>
      </w:r>
      <w:r w:rsidR="00F4605B" w:rsidRPr="00F4605B">
        <w:rPr>
          <w:color w:val="000000"/>
          <w:sz w:val="28"/>
          <w:szCs w:val="28"/>
        </w:rPr>
        <w:t>].</w:t>
      </w:r>
      <w:r w:rsidR="00330D03" w:rsidRPr="00330D03">
        <w:rPr>
          <w:color w:val="000000"/>
          <w:sz w:val="28"/>
          <w:szCs w:val="28"/>
        </w:rPr>
        <w:t xml:space="preserve"> </w:t>
      </w:r>
      <w:r w:rsidR="00330D03">
        <w:rPr>
          <w:color w:val="000000"/>
          <w:sz w:val="28"/>
          <w:szCs w:val="28"/>
        </w:rPr>
        <w:t xml:space="preserve">В своих возможностях язык направлен на реализацию стандарта </w:t>
      </w:r>
      <w:r w:rsidR="00330D03">
        <w:rPr>
          <w:i/>
          <w:color w:val="000000"/>
          <w:sz w:val="28"/>
          <w:szCs w:val="28"/>
          <w:lang w:val="en-US"/>
        </w:rPr>
        <w:t>ECMA</w:t>
      </w:r>
      <w:r w:rsidR="00DD3B5F">
        <w:rPr>
          <w:color w:val="000000"/>
          <w:sz w:val="28"/>
          <w:szCs w:val="28"/>
        </w:rPr>
        <w:t>-262</w:t>
      </w:r>
      <w:r w:rsidR="00330D03" w:rsidRPr="00330D03">
        <w:rPr>
          <w:color w:val="000000"/>
          <w:sz w:val="28"/>
          <w:szCs w:val="28"/>
        </w:rPr>
        <w:t>.</w:t>
      </w:r>
    </w:p>
    <w:p w14:paraId="13D55AFC" w14:textId="5690D1C6" w:rsidR="006A4FAB" w:rsidRPr="006A4FAB" w:rsidRDefault="006A4FAB" w:rsidP="00F151F3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</w:t>
      </w:r>
      <w:r w:rsidR="00696446">
        <w:rPr>
          <w:color w:val="000000"/>
          <w:sz w:val="28"/>
          <w:szCs w:val="28"/>
        </w:rPr>
        <w:t>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 что данный язык постоянно совершенствуется и впитывает наиболее удачные идеи</w:t>
      </w:r>
      <w:r w:rsidR="00F151F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[26</w:t>
      </w:r>
      <w:r w:rsidR="00F151F3" w:rsidRPr="00F151F3">
        <w:rPr>
          <w:color w:val="000000"/>
          <w:sz w:val="28"/>
          <w:szCs w:val="28"/>
        </w:rPr>
        <w:t xml:space="preserve"> </w:t>
      </w:r>
      <w:r w:rsidR="00F151F3">
        <w:rPr>
          <w:color w:val="000000"/>
          <w:sz w:val="28"/>
          <w:szCs w:val="28"/>
        </w:rPr>
        <w:t>–</w:t>
      </w:r>
      <w:r w:rsidR="00471733">
        <w:rPr>
          <w:color w:val="000000"/>
          <w:sz w:val="28"/>
          <w:szCs w:val="28"/>
        </w:rPr>
        <w:t xml:space="preserve"> 28</w:t>
      </w:r>
      <w:r w:rsidR="00F151F3" w:rsidRPr="00F151F3">
        <w:rPr>
          <w:color w:val="000000"/>
          <w:sz w:val="28"/>
          <w:szCs w:val="28"/>
        </w:rPr>
        <w:t>]</w:t>
      </w:r>
      <w:r w:rsidR="00696446">
        <w:rPr>
          <w:color w:val="000000"/>
          <w:sz w:val="28"/>
          <w:szCs w:val="28"/>
        </w:rPr>
        <w:t>.</w:t>
      </w:r>
    </w:p>
    <w:p w14:paraId="1912DDDA" w14:textId="40454F72" w:rsidR="00C86684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своему синтаксису язык схож с Си: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 xml:space="preserve">все </w:t>
      </w:r>
      <w:r w:rsidR="00C82298">
        <w:rPr>
          <w:color w:val="000000"/>
          <w:sz w:val="28"/>
          <w:szCs w:val="28"/>
        </w:rPr>
        <w:t xml:space="preserve">идентификаторы регистрозависимы, </w:t>
      </w:r>
      <w:r w:rsidR="00C86684" w:rsidRPr="00C86684">
        <w:rPr>
          <w:color w:val="000000"/>
          <w:sz w:val="28"/>
          <w:szCs w:val="28"/>
        </w:rPr>
        <w:t>в названиях переменных можно использовать буквы, подчёркивание, символ доллара, арабские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названия переменных не могут начинаться с цифры,</w:t>
      </w:r>
      <w:r w:rsidR="00C82298" w:rsidRPr="00C82298">
        <w:rPr>
          <w:color w:val="000000"/>
          <w:sz w:val="28"/>
          <w:szCs w:val="28"/>
        </w:rPr>
        <w:t xml:space="preserve"> </w:t>
      </w:r>
      <w:r w:rsidR="00C86684" w:rsidRPr="00C86684">
        <w:rPr>
          <w:color w:val="000000"/>
          <w:sz w:val="28"/>
          <w:szCs w:val="28"/>
        </w:rPr>
        <w:t>для оформления однострочных комментариев используются //, многострочные и внутристрочные комментарии начинаются с /* и заканчиваются */.</w:t>
      </w:r>
    </w:p>
    <w:p w14:paraId="3E108751" w14:textId="1B9ADE5A" w:rsidR="006A4FAB" w:rsidRPr="006A4FAB" w:rsidRDefault="00696446" w:rsidP="00C8229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C86684">
        <w:rPr>
          <w:color w:val="000000"/>
          <w:sz w:val="28"/>
          <w:szCs w:val="28"/>
        </w:rPr>
        <w:t>днако имеет ряд</w:t>
      </w:r>
      <w:r>
        <w:rPr>
          <w:color w:val="000000"/>
          <w:sz w:val="28"/>
          <w:szCs w:val="28"/>
        </w:rPr>
        <w:t xml:space="preserve"> особенностей </w:t>
      </w:r>
      <w:r w:rsidR="00471733">
        <w:rPr>
          <w:color w:val="000000"/>
          <w:sz w:val="28"/>
          <w:szCs w:val="28"/>
        </w:rPr>
        <w:t>[25</w:t>
      </w:r>
      <w:r w:rsidRPr="00696446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Pr="006A4FAB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объе</w:t>
      </w:r>
      <w:r w:rsidR="00C82298">
        <w:rPr>
          <w:color w:val="000000"/>
          <w:sz w:val="28"/>
          <w:szCs w:val="28"/>
        </w:rPr>
        <w:t>кты с возможностью интроспекции,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A4FAB" w:rsidRPr="006A4FAB">
        <w:rPr>
          <w:color w:val="000000"/>
          <w:sz w:val="28"/>
          <w:szCs w:val="28"/>
        </w:rPr>
        <w:t>функции как объекты первого класса</w:t>
      </w:r>
      <w:r w:rsidR="00C82298" w:rsidRPr="00C82298">
        <w:rPr>
          <w:color w:val="000000"/>
          <w:sz w:val="28"/>
          <w:szCs w:val="28"/>
        </w:rPr>
        <w:t xml:space="preserve">, </w:t>
      </w:r>
      <w:r w:rsidR="00C82298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6A4FAB" w:rsidRPr="006A4FAB">
        <w:rPr>
          <w:color w:val="000000"/>
          <w:sz w:val="28"/>
          <w:szCs w:val="28"/>
        </w:rPr>
        <w:t>анонимные функции.</w:t>
      </w:r>
    </w:p>
    <w:p w14:paraId="1B240DF6" w14:textId="3C489B88" w:rsidR="00F4605B" w:rsidRDefault="00C86684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471733">
        <w:rPr>
          <w:color w:val="000000"/>
          <w:sz w:val="28"/>
          <w:szCs w:val="28"/>
        </w:rPr>
        <w:t>26, 29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14:paraId="5138608C" w14:textId="77777777" w:rsidR="00C86684" w:rsidRPr="00C86684" w:rsidRDefault="00C86684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;</w:t>
      </w:r>
    </w:p>
    <w:p w14:paraId="7ADCADF4" w14:textId="77777777" w:rsidR="00C86684" w:rsidRPr="008B21CA" w:rsidRDefault="008B21CA" w:rsidP="00C86684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</w:t>
      </w:r>
      <w:r w:rsid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Browser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BOM</w:t>
      </w:r>
      <w:r w:rsidR="006108ED">
        <w:rPr>
          <w:color w:val="000000"/>
          <w:sz w:val="28"/>
          <w:szCs w:val="28"/>
        </w:rPr>
        <w:t>)</w:t>
      </w:r>
      <w:r w:rsidRPr="006108ED">
        <w:rPr>
          <w:color w:val="000000"/>
          <w:sz w:val="28"/>
          <w:szCs w:val="28"/>
        </w:rPr>
        <w:t>;</w:t>
      </w:r>
    </w:p>
    <w:p w14:paraId="7F0A5456" w14:textId="77777777" w:rsidR="008B21CA" w:rsidRPr="008B21CA" w:rsidRDefault="008B21CA" w:rsidP="008B21CA">
      <w:pPr>
        <w:numPr>
          <w:ilvl w:val="0"/>
          <w:numId w:val="2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="006108ED" w:rsidRPr="006108ED">
        <w:rPr>
          <w:color w:val="000000"/>
          <w:sz w:val="28"/>
          <w:szCs w:val="28"/>
        </w:rPr>
        <w:t xml:space="preserve"> (</w:t>
      </w:r>
      <w:r w:rsidR="006108ED" w:rsidRPr="006108ED">
        <w:rPr>
          <w:i/>
          <w:color w:val="000000"/>
          <w:sz w:val="28"/>
          <w:szCs w:val="28"/>
          <w:lang w:val="en-US"/>
        </w:rPr>
        <w:t>Document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Object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 w:rsidRPr="006108ED">
        <w:rPr>
          <w:i/>
          <w:color w:val="000000"/>
          <w:sz w:val="28"/>
          <w:szCs w:val="28"/>
          <w:lang w:val="en-US"/>
        </w:rPr>
        <w:t>Model</w:t>
      </w:r>
      <w:r w:rsidR="006108ED" w:rsidRPr="006108ED">
        <w:rPr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 xml:space="preserve">или </w:t>
      </w:r>
      <w:r w:rsidR="006108ED" w:rsidRPr="006108ED">
        <w:rPr>
          <w:i/>
          <w:color w:val="000000"/>
          <w:sz w:val="28"/>
          <w:szCs w:val="28"/>
          <w:lang w:val="en-US"/>
        </w:rPr>
        <w:t>DOM</w:t>
      </w:r>
      <w:r w:rsidR="006108ED"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A525A42" w14:textId="77777777" w:rsidR="008B21CA" w:rsidRDefault="008B21CA" w:rsidP="006A4FA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</w:t>
      </w:r>
      <w:r w:rsidR="00DD3B5F">
        <w:rPr>
          <w:color w:val="000000"/>
          <w:sz w:val="28"/>
          <w:szCs w:val="28"/>
        </w:rPr>
        <w:t>ционала</w:t>
      </w:r>
      <w:r>
        <w:rPr>
          <w:color w:val="000000"/>
          <w:sz w:val="28"/>
          <w:szCs w:val="28"/>
        </w:rPr>
        <w:t>.</w:t>
      </w:r>
    </w:p>
    <w:p w14:paraId="545D68EC" w14:textId="53C22E13" w:rsidR="008B21CA" w:rsidRPr="008B21CA" w:rsidRDefault="008B21CA" w:rsidP="006108ED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</w:r>
      <w:r w:rsidR="006108ED">
        <w:rPr>
          <w:color w:val="000000"/>
          <w:sz w:val="28"/>
          <w:szCs w:val="28"/>
        </w:rPr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 w:rsidR="00F151F3">
        <w:rPr>
          <w:color w:val="000000"/>
          <w:sz w:val="28"/>
          <w:szCs w:val="28"/>
        </w:rPr>
        <w:t>и объектной моделью документа</w:t>
      </w:r>
      <w:r w:rsidR="00B660A3" w:rsidRPr="00B660A3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="006108ED"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r w:rsidRPr="006108ED">
        <w:rPr>
          <w:i/>
          <w:color w:val="000000"/>
          <w:sz w:val="28"/>
          <w:szCs w:val="28"/>
        </w:rPr>
        <w:t>window</w:t>
      </w:r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471733">
        <w:rPr>
          <w:color w:val="000000"/>
          <w:sz w:val="28"/>
          <w:szCs w:val="28"/>
        </w:rPr>
        <w:t xml:space="preserve"> [31</w:t>
      </w:r>
      <w:r w:rsidR="007672D0"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14:paraId="2ADF89FE" w14:textId="3630AD23" w:rsidR="00C86684" w:rsidRDefault="008B21CA" w:rsidP="00C82298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 w:rsidR="006108ED">
        <w:rPr>
          <w:i/>
          <w:color w:val="000000"/>
          <w:sz w:val="28"/>
          <w:szCs w:val="28"/>
          <w:lang w:val="en-US"/>
        </w:rPr>
        <w:t>BOM</w:t>
      </w:r>
      <w:r w:rsidR="006108ED" w:rsidRPr="006108ED">
        <w:rPr>
          <w:i/>
          <w:color w:val="000000"/>
          <w:sz w:val="28"/>
          <w:szCs w:val="28"/>
        </w:rPr>
        <w:t xml:space="preserve"> </w:t>
      </w:r>
      <w:r w:rsidR="006108ED"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 w:rsidR="00DD3B5F">
        <w:rPr>
          <w:color w:val="000000"/>
          <w:sz w:val="28"/>
          <w:szCs w:val="28"/>
        </w:rPr>
        <w:t>следующие сущности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471733">
        <w:rPr>
          <w:color w:val="000000"/>
          <w:sz w:val="28"/>
          <w:szCs w:val="28"/>
        </w:rPr>
        <w:t>[30</w:t>
      </w:r>
      <w:r w:rsidRPr="008B21CA">
        <w:rPr>
          <w:color w:val="000000"/>
          <w:sz w:val="28"/>
          <w:szCs w:val="28"/>
        </w:rPr>
        <w:t>]: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="00C82298"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>управление информацией о параметрах монитора,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="00C82298"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работы с HTTP cookie.</w:t>
      </w:r>
    </w:p>
    <w:p w14:paraId="16E5EA44" w14:textId="2B953008" w:rsidR="008B21CA" w:rsidRDefault="00F50F77" w:rsidP="00C82298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7672D0">
        <w:rPr>
          <w:color w:val="000000"/>
          <w:sz w:val="28"/>
          <w:szCs w:val="28"/>
        </w:rPr>
        <w:t>и HTML</w:t>
      </w:r>
      <w:r w:rsidR="00471733">
        <w:rPr>
          <w:color w:val="000000"/>
          <w:sz w:val="28"/>
          <w:szCs w:val="28"/>
        </w:rPr>
        <w:t xml:space="preserve"> документами [31</w:t>
      </w:r>
      <w:r w:rsidRPr="00F50F77">
        <w:rPr>
          <w:color w:val="000000"/>
          <w:sz w:val="28"/>
          <w:szCs w:val="28"/>
        </w:rPr>
        <w:t>].</w:t>
      </w:r>
      <w:r w:rsidR="006108ED"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="006108ED" w:rsidRPr="006108ED">
        <w:rPr>
          <w:color w:val="000000"/>
          <w:sz w:val="28"/>
          <w:szCs w:val="28"/>
        </w:rPr>
        <w:t>: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генерация и добавление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получение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узлов,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изменение связей между узлами,</w:t>
      </w:r>
      <w:r w:rsidR="00C82298" w:rsidRPr="00C82298">
        <w:rPr>
          <w:color w:val="000000"/>
          <w:sz w:val="28"/>
          <w:szCs w:val="28"/>
        </w:rPr>
        <w:t xml:space="preserve"> </w:t>
      </w:r>
      <w:r w:rsidR="006108ED" w:rsidRPr="006108ED">
        <w:rPr>
          <w:color w:val="000000"/>
          <w:sz w:val="28"/>
          <w:szCs w:val="28"/>
        </w:rPr>
        <w:t>удаление узлов.</w:t>
      </w:r>
    </w:p>
    <w:p w14:paraId="0D58FDA3" w14:textId="77777777" w:rsidR="00F50F77" w:rsidRDefault="004B6E7A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</w:t>
      </w:r>
      <w:r w:rsidR="00E268EE">
        <w:rPr>
          <w:color w:val="000000"/>
          <w:sz w:val="28"/>
          <w:szCs w:val="28"/>
        </w:rPr>
        <w:t>:</w:t>
      </w:r>
    </w:p>
    <w:p w14:paraId="2A06FBE8" w14:textId="13B9A5F0" w:rsidR="00E268EE" w:rsidRPr="00E268EE" w:rsidRDefault="000F3CFB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268EE" w:rsidRPr="00E268EE">
        <w:rPr>
          <w:color w:val="000000"/>
          <w:sz w:val="28"/>
          <w:szCs w:val="28"/>
        </w:rPr>
        <w:t>еб-приложений</w:t>
      </w:r>
      <w:r w:rsidR="004B6E7A">
        <w:rPr>
          <w:color w:val="000000"/>
          <w:sz w:val="28"/>
          <w:szCs w:val="28"/>
        </w:rPr>
        <w:t xml:space="preserve"> (клиентской части)</w:t>
      </w:r>
      <w:r w:rsidR="00E268EE">
        <w:rPr>
          <w:color w:val="000000"/>
          <w:sz w:val="28"/>
          <w:szCs w:val="28"/>
        </w:rPr>
        <w:t xml:space="preserve"> –</w:t>
      </w:r>
      <w:r w:rsidR="00E268EE"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 w:rsidR="00E268EE">
        <w:rPr>
          <w:color w:val="000000"/>
          <w:sz w:val="28"/>
          <w:szCs w:val="28"/>
        </w:rPr>
        <w:t>м является браузер, а сервером –</w:t>
      </w:r>
      <w:r w:rsidR="00E268EE"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 w:rsidR="00A61044">
        <w:rPr>
          <w:color w:val="000000"/>
          <w:sz w:val="28"/>
          <w:szCs w:val="28"/>
        </w:rPr>
        <w:t xml:space="preserve"> сервером и клиентом логику [33</w:t>
      </w:r>
      <w:r w:rsidR="00F661A5">
        <w:rPr>
          <w:color w:val="000000"/>
          <w:sz w:val="28"/>
          <w:szCs w:val="28"/>
        </w:rPr>
        <w:t>];</w:t>
      </w:r>
    </w:p>
    <w:p w14:paraId="68FAB4C4" w14:textId="166DC010" w:rsidR="00E268EE" w:rsidRDefault="00E268EE" w:rsidP="00E268E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A61044">
        <w:rPr>
          <w:color w:val="000000"/>
          <w:sz w:val="28"/>
          <w:szCs w:val="28"/>
        </w:rPr>
        <w:t>ыми браузера с веб-сервером [34, 35</w:t>
      </w:r>
      <w:r w:rsidR="00F661A5">
        <w:rPr>
          <w:color w:val="000000"/>
          <w:sz w:val="28"/>
          <w:szCs w:val="28"/>
        </w:rPr>
        <w:t>];</w:t>
      </w:r>
    </w:p>
    <w:p w14:paraId="74F5B9F6" w14:textId="1074FAB6" w:rsidR="004B6E7A" w:rsidRPr="004B6E7A" w:rsidRDefault="000F3CFB" w:rsidP="004B6E7A">
      <w:pPr>
        <w:numPr>
          <w:ilvl w:val="0"/>
          <w:numId w:val="28"/>
        </w:numPr>
        <w:ind w:left="0" w:firstLine="106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</w:t>
      </w:r>
      <w:r w:rsidR="0032368A" w:rsidRPr="004B6E7A">
        <w:rPr>
          <w:i/>
          <w:color w:val="000000"/>
          <w:sz w:val="28"/>
          <w:szCs w:val="28"/>
        </w:rPr>
        <w:t>omet</w:t>
      </w:r>
      <w:r w:rsidR="004B6E7A"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="004B6E7A" w:rsidRPr="004B6E7A">
        <w:rPr>
          <w:i/>
          <w:color w:val="000000"/>
          <w:sz w:val="28"/>
          <w:szCs w:val="28"/>
          <w:lang w:val="en-US"/>
        </w:rPr>
        <w:t>HTTP</w:t>
      </w:r>
      <w:r w:rsidR="004B6E7A"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F661A5">
        <w:rPr>
          <w:color w:val="000000"/>
          <w:sz w:val="28"/>
          <w:szCs w:val="28"/>
        </w:rPr>
        <w:t>о запроса со стороны браузера</w:t>
      </w:r>
      <w:r w:rsidR="00A61044">
        <w:rPr>
          <w:color w:val="000000"/>
          <w:sz w:val="28"/>
          <w:szCs w:val="28"/>
        </w:rPr>
        <w:t xml:space="preserve"> [36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11EC0EC0" w14:textId="235175C3" w:rsidR="00F661A5" w:rsidRDefault="000F3CFB" w:rsidP="00F661A5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б</w:t>
      </w:r>
      <w:r w:rsidR="00F661A5" w:rsidRPr="00F661A5">
        <w:rPr>
          <w:color w:val="000000"/>
          <w:sz w:val="28"/>
          <w:szCs w:val="28"/>
        </w:rPr>
        <w:t>раузерные операционные системы</w:t>
      </w:r>
      <w:r w:rsidR="00F661A5"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="00F661A5" w:rsidRPr="00F661A5">
        <w:rPr>
          <w:i/>
          <w:color w:val="000000"/>
          <w:sz w:val="28"/>
          <w:szCs w:val="28"/>
          <w:lang w:val="en-US"/>
        </w:rPr>
        <w:t>JS</w:t>
      </w:r>
      <w:r w:rsidR="00F661A5" w:rsidRPr="00F661A5">
        <w:rPr>
          <w:i/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[25</w:t>
      </w:r>
      <w:r w:rsidR="00F661A5" w:rsidRPr="00F661A5">
        <w:rPr>
          <w:color w:val="000000"/>
          <w:sz w:val="28"/>
          <w:szCs w:val="28"/>
        </w:rPr>
        <w:t>]</w:t>
      </w:r>
      <w:r w:rsidR="00F661A5">
        <w:rPr>
          <w:color w:val="000000"/>
          <w:sz w:val="28"/>
          <w:szCs w:val="28"/>
        </w:rPr>
        <w:t>;</w:t>
      </w:r>
    </w:p>
    <w:p w14:paraId="27FEA34F" w14:textId="6FBC167C" w:rsidR="00F661A5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057B3E">
        <w:rPr>
          <w:color w:val="000000"/>
          <w:sz w:val="28"/>
          <w:szCs w:val="28"/>
        </w:rPr>
        <w:t xml:space="preserve">урмарклеты – </w:t>
      </w:r>
      <w:r w:rsidR="00057B3E"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 w:rsidR="00471733">
        <w:rPr>
          <w:color w:val="000000"/>
          <w:sz w:val="28"/>
          <w:szCs w:val="28"/>
        </w:rPr>
        <w:t>з</w:t>
      </w:r>
      <w:r w:rsidR="00A61044">
        <w:rPr>
          <w:color w:val="000000"/>
          <w:sz w:val="28"/>
          <w:szCs w:val="28"/>
        </w:rPr>
        <w:t>мещаемых в закладки браузера [25</w:t>
      </w:r>
      <w:r w:rsidR="00057B3E" w:rsidRPr="00057B3E">
        <w:rPr>
          <w:color w:val="000000"/>
          <w:sz w:val="28"/>
          <w:szCs w:val="28"/>
        </w:rPr>
        <w:t>];</w:t>
      </w:r>
    </w:p>
    <w:p w14:paraId="6ECBD315" w14:textId="28F812EF" w:rsidR="00057B3E" w:rsidRDefault="000F3CFB" w:rsidP="00057B3E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057B3E" w:rsidRPr="00057B3E">
        <w:rPr>
          <w:color w:val="000000"/>
          <w:sz w:val="28"/>
          <w:szCs w:val="28"/>
        </w:rPr>
        <w:t>ольз</w:t>
      </w:r>
      <w:r w:rsidR="00057B3E">
        <w:rPr>
          <w:color w:val="000000"/>
          <w:sz w:val="28"/>
          <w:szCs w:val="28"/>
        </w:rPr>
        <w:t>овательские скрипты в браузере –</w:t>
      </w:r>
      <w:r w:rsidR="00057B3E" w:rsidRPr="00057B3E">
        <w:rPr>
          <w:color w:val="000000"/>
          <w:sz w:val="28"/>
          <w:szCs w:val="28"/>
        </w:rPr>
        <w:t xml:space="preserve"> это программы, написанные на JavaScript, выполняемые в браузере пользователя при загрузке страницы</w:t>
      </w:r>
      <w:r w:rsidR="00057B3E">
        <w:rPr>
          <w:color w:val="000000"/>
          <w:sz w:val="28"/>
          <w:szCs w:val="28"/>
        </w:rPr>
        <w:t xml:space="preserve"> и позволяющие автоматизировать часть работ связанных с управлением пользовательским интерфейсом</w:t>
      </w:r>
      <w:r w:rsidR="00A61044">
        <w:rPr>
          <w:color w:val="000000"/>
          <w:sz w:val="28"/>
          <w:szCs w:val="28"/>
        </w:rPr>
        <w:t xml:space="preserve"> [25</w:t>
      </w:r>
      <w:r w:rsidR="00057B3E" w:rsidRPr="00057B3E">
        <w:rPr>
          <w:color w:val="000000"/>
          <w:sz w:val="28"/>
          <w:szCs w:val="28"/>
        </w:rPr>
        <w:t>];</w:t>
      </w:r>
    </w:p>
    <w:p w14:paraId="1C6DAE1D" w14:textId="30A0F3C6" w:rsidR="007F21C3" w:rsidRPr="007672D0" w:rsidRDefault="000F3CFB" w:rsidP="007672D0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F21C3">
        <w:rPr>
          <w:color w:val="000000"/>
          <w:sz w:val="28"/>
          <w:szCs w:val="28"/>
        </w:rPr>
        <w:t xml:space="preserve">ерверные приложения – </w:t>
      </w:r>
      <w:r w:rsidR="007F21C3" w:rsidRPr="007F21C3">
        <w:rPr>
          <w:i/>
          <w:color w:val="000000"/>
          <w:sz w:val="28"/>
          <w:szCs w:val="28"/>
        </w:rPr>
        <w:t>JavaScript</w:t>
      </w:r>
      <w:r w:rsidR="007F21C3">
        <w:rPr>
          <w:color w:val="000000"/>
          <w:sz w:val="28"/>
          <w:szCs w:val="28"/>
        </w:rPr>
        <w:t xml:space="preserve"> может</w:t>
      </w:r>
      <w:r w:rsidR="007F21C3"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r w:rsidR="007F21C3" w:rsidRPr="00F151F3">
        <w:rPr>
          <w:i/>
          <w:color w:val="000000"/>
          <w:sz w:val="28"/>
          <w:szCs w:val="28"/>
        </w:rPr>
        <w:t>Java</w:t>
      </w:r>
      <w:r w:rsidR="007F21C3">
        <w:rPr>
          <w:color w:val="000000"/>
          <w:sz w:val="28"/>
          <w:szCs w:val="28"/>
        </w:rPr>
        <w:t xml:space="preserve"> с 6 версии</w:t>
      </w:r>
      <w:r w:rsidR="007672D0" w:rsidRPr="007672D0">
        <w:rPr>
          <w:color w:val="000000"/>
          <w:sz w:val="28"/>
          <w:szCs w:val="28"/>
        </w:rPr>
        <w:t xml:space="preserve"> </w:t>
      </w:r>
      <w:r w:rsidR="00A61044">
        <w:rPr>
          <w:color w:val="000000"/>
          <w:sz w:val="28"/>
          <w:szCs w:val="28"/>
        </w:rPr>
        <w:t>[38</w:t>
      </w:r>
      <w:r w:rsidR="007F21C3"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>
        <w:rPr>
          <w:color w:val="000000"/>
          <w:sz w:val="28"/>
          <w:szCs w:val="28"/>
          <w:lang w:val="en-US"/>
        </w:rPr>
        <w:t>per</w:t>
      </w:r>
      <w:r w:rsidR="007F21C3" w:rsidRPr="007F21C3">
        <w:rPr>
          <w:i/>
          <w:color w:val="000000"/>
          <w:sz w:val="28"/>
          <w:szCs w:val="28"/>
          <w:lang w:val="en-US"/>
        </w:rPr>
        <w:t>severe</w:t>
      </w:r>
      <w:r w:rsidR="007F21C3" w:rsidRPr="007F21C3">
        <w:rPr>
          <w:i/>
          <w:color w:val="000000"/>
          <w:sz w:val="28"/>
          <w:szCs w:val="28"/>
        </w:rPr>
        <w:t>-</w:t>
      </w:r>
      <w:r w:rsidR="007F21C3" w:rsidRPr="007F21C3">
        <w:rPr>
          <w:i/>
          <w:color w:val="000000"/>
          <w:sz w:val="28"/>
          <w:szCs w:val="28"/>
          <w:lang w:val="en-US"/>
        </w:rPr>
        <w:t>framework</w:t>
      </w:r>
      <w:r w:rsidR="007F21C3" w:rsidRPr="007F21C3">
        <w:rPr>
          <w:color w:val="000000"/>
          <w:sz w:val="28"/>
          <w:szCs w:val="28"/>
        </w:rPr>
        <w:t xml:space="preserve">, 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v</w:t>
      </w:r>
      <w:r w:rsidR="007F21C3" w:rsidRPr="007F21C3">
        <w:rPr>
          <w:i/>
          <w:color w:val="000000"/>
          <w:sz w:val="28"/>
          <w:szCs w:val="28"/>
        </w:rPr>
        <w:t>8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="007F21C3" w:rsidRPr="007F21C3">
        <w:rPr>
          <w:color w:val="000000"/>
          <w:sz w:val="28"/>
          <w:szCs w:val="28"/>
        </w:rPr>
        <w:t xml:space="preserve">, </w:t>
      </w:r>
      <w:r w:rsidR="007F21C3" w:rsidRPr="007F21C3">
        <w:rPr>
          <w:i/>
          <w:color w:val="000000"/>
          <w:sz w:val="28"/>
          <w:szCs w:val="28"/>
          <w:lang w:val="en-US"/>
        </w:rPr>
        <w:t>node</w:t>
      </w:r>
      <w:r w:rsidR="007F21C3" w:rsidRPr="007F21C3">
        <w:rPr>
          <w:i/>
          <w:color w:val="000000"/>
          <w:sz w:val="28"/>
          <w:szCs w:val="28"/>
        </w:rPr>
        <w:t>.</w:t>
      </w:r>
      <w:proofErr w:type="spellStart"/>
      <w:r w:rsidR="007F21C3"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="007672D0" w:rsidRPr="007672D0">
        <w:rPr>
          <w:color w:val="000000"/>
          <w:sz w:val="28"/>
          <w:szCs w:val="28"/>
        </w:rPr>
        <w:t xml:space="preserve"> [</w:t>
      </w:r>
      <w:r w:rsidR="00A61044">
        <w:rPr>
          <w:color w:val="000000"/>
          <w:sz w:val="28"/>
          <w:szCs w:val="28"/>
        </w:rPr>
        <w:t>39</w:t>
      </w:r>
      <w:r w:rsidR="007672D0">
        <w:rPr>
          <w:color w:val="000000"/>
          <w:sz w:val="28"/>
          <w:szCs w:val="28"/>
        </w:rPr>
        <w:t xml:space="preserve"> –</w:t>
      </w:r>
      <w:r w:rsidR="00A61044">
        <w:rPr>
          <w:color w:val="000000"/>
          <w:sz w:val="28"/>
          <w:szCs w:val="28"/>
        </w:rPr>
        <w:t xml:space="preserve"> 41</w:t>
      </w:r>
      <w:r w:rsidR="007672D0" w:rsidRPr="007672D0">
        <w:rPr>
          <w:color w:val="000000"/>
          <w:sz w:val="28"/>
          <w:szCs w:val="28"/>
        </w:rPr>
        <w:t>]</w:t>
      </w:r>
      <w:r w:rsidR="007F21C3" w:rsidRPr="007672D0">
        <w:rPr>
          <w:color w:val="000000"/>
          <w:sz w:val="28"/>
          <w:szCs w:val="28"/>
        </w:rPr>
        <w:t>;</w:t>
      </w:r>
    </w:p>
    <w:p w14:paraId="36BD4E26" w14:textId="77777777" w:rsidR="007F21C3" w:rsidRPr="000F3CFB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7F21C3">
        <w:rPr>
          <w:color w:val="000000"/>
          <w:sz w:val="28"/>
          <w:szCs w:val="28"/>
        </w:rPr>
        <w:t xml:space="preserve">иджеты – </w:t>
      </w:r>
      <w:r w:rsidR="007F21C3"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14:paraId="176BE9D0" w14:textId="77777777" w:rsidR="000F3CFB" w:rsidRPr="007F21C3" w:rsidRDefault="000F3CFB" w:rsidP="007F21C3">
      <w:pPr>
        <w:numPr>
          <w:ilvl w:val="0"/>
          <w:numId w:val="28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др.</w:t>
      </w:r>
    </w:p>
    <w:p w14:paraId="21F59A85" w14:textId="6E775CB0" w:rsidR="00E268EE" w:rsidRDefault="00A61044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="00EA0E4D" w:rsidRPr="00C25F01">
        <w:rPr>
          <w:i/>
          <w:color w:val="000000"/>
          <w:sz w:val="28"/>
          <w:szCs w:val="28"/>
        </w:rPr>
        <w:t xml:space="preserve"> </w:t>
      </w:r>
      <w:r w:rsidR="00EA0E4D" w:rsidRPr="00C25F01">
        <w:rPr>
          <w:color w:val="000000"/>
          <w:sz w:val="28"/>
          <w:szCs w:val="28"/>
        </w:rPr>
        <w:t>[42, 43]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</w:t>
      </w:r>
      <w:r w:rsidR="002A54B2">
        <w:rPr>
          <w:color w:val="000000"/>
          <w:sz w:val="28"/>
          <w:szCs w:val="28"/>
        </w:rPr>
        <w:t xml:space="preserve">типизацию, позволяет определить ошибки на этапе компилирования (требует предварительной компиляции в </w:t>
      </w:r>
      <w:r w:rsidR="002A54B2" w:rsidRPr="002A54B2">
        <w:rPr>
          <w:i/>
          <w:color w:val="000000"/>
          <w:sz w:val="28"/>
          <w:szCs w:val="28"/>
          <w:lang w:val="en-US"/>
        </w:rPr>
        <w:t>JS</w:t>
      </w:r>
      <w:r w:rsidR="002A54B2">
        <w:rPr>
          <w:color w:val="000000"/>
          <w:sz w:val="28"/>
          <w:szCs w:val="28"/>
        </w:rPr>
        <w:t>), а так же добавляет многие инструменты характерные для объектно-ориентированных технологий.</w:t>
      </w:r>
    </w:p>
    <w:p w14:paraId="459B1B6E" w14:textId="4D3B0A4F" w:rsidR="00261A70" w:rsidRPr="00261A70" w:rsidRDefault="002A54B2" w:rsidP="00F0023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Следующий недостаток заключается в том, что браузеры не успевают за изменениями, и новые стандарты языка реализуются с запозданием, а в более старых версия браузерах вовсе поддержка отсутствует. С целью решения данной проблемы можно использовать поллифилы, библиотеки</w:t>
      </w:r>
      <w:r w:rsidR="006F1733" w:rsidRPr="006F173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добавляющие в старые браузеры встроенные возможности новых</w:t>
      </w:r>
      <w:r w:rsidRPr="002A54B2">
        <w:rPr>
          <w:color w:val="000000"/>
          <w:sz w:val="28"/>
          <w:szCs w:val="28"/>
        </w:rPr>
        <w:t xml:space="preserve"> [</w:t>
      </w:r>
      <w:r w:rsidR="00EA0E4D">
        <w:rPr>
          <w:color w:val="000000"/>
          <w:sz w:val="28"/>
          <w:szCs w:val="28"/>
        </w:rPr>
        <w:t>44</w:t>
      </w:r>
      <w:r w:rsidRPr="002A54B2">
        <w:rPr>
          <w:color w:val="000000"/>
          <w:sz w:val="28"/>
          <w:szCs w:val="28"/>
        </w:rPr>
        <w:t>].</w:t>
      </w:r>
      <w:r w:rsidR="006F1733" w:rsidRPr="006F173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Либо использовать </w:t>
      </w:r>
      <w:r w:rsidRPr="002A54B2">
        <w:rPr>
          <w:i/>
          <w:color w:val="000000"/>
          <w:sz w:val="28"/>
          <w:szCs w:val="28"/>
          <w:lang w:val="en-US"/>
        </w:rPr>
        <w:t>JS</w:t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i/>
          <w:color w:val="000000"/>
          <w:sz w:val="28"/>
          <w:szCs w:val="28"/>
        </w:rPr>
        <w:softHyphen/>
      </w:r>
      <w:r w:rsidRPr="002A54B2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фреймворки</w:t>
      </w:r>
      <w:proofErr w:type="spellEnd"/>
      <w:r>
        <w:rPr>
          <w:color w:val="000000"/>
          <w:sz w:val="28"/>
          <w:szCs w:val="28"/>
        </w:rPr>
        <w:t xml:space="preserve"> и библиотеки, такие как</w:t>
      </w:r>
      <w:r w:rsidR="00F00232">
        <w:rPr>
          <w:color w:val="000000"/>
          <w:sz w:val="28"/>
          <w:szCs w:val="28"/>
        </w:rPr>
        <w:t xml:space="preserve"> </w:t>
      </w:r>
      <w:proofErr w:type="spellStart"/>
      <w:r w:rsidR="00F00232">
        <w:rPr>
          <w:color w:val="000000"/>
          <w:sz w:val="28"/>
          <w:szCs w:val="28"/>
          <w:lang w:val="en-US"/>
        </w:rPr>
        <w:t>jQuery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Ext</w:t>
      </w:r>
      <w:r w:rsidR="00F00232" w:rsidRPr="00F00232">
        <w:rPr>
          <w:color w:val="000000"/>
          <w:sz w:val="28"/>
          <w:szCs w:val="28"/>
        </w:rPr>
        <w:t>.</w:t>
      </w:r>
      <w:proofErr w:type="spellStart"/>
      <w:r w:rsidR="00F00232">
        <w:rPr>
          <w:color w:val="000000"/>
          <w:sz w:val="28"/>
          <w:szCs w:val="28"/>
          <w:lang w:val="en-US"/>
        </w:rPr>
        <w:t>js</w:t>
      </w:r>
      <w:proofErr w:type="spellEnd"/>
      <w:r w:rsidR="00F00232" w:rsidRPr="00F00232">
        <w:rPr>
          <w:color w:val="000000"/>
          <w:sz w:val="28"/>
          <w:szCs w:val="28"/>
        </w:rPr>
        <w:t xml:space="preserve">, </w:t>
      </w:r>
      <w:r w:rsidR="00F00232">
        <w:rPr>
          <w:color w:val="000000"/>
          <w:sz w:val="28"/>
          <w:szCs w:val="28"/>
          <w:lang w:val="en-US"/>
        </w:rPr>
        <w:t>Dojo</w:t>
      </w:r>
      <w:r w:rsidR="00F00232" w:rsidRPr="00F00232">
        <w:rPr>
          <w:color w:val="000000"/>
          <w:sz w:val="28"/>
          <w:szCs w:val="28"/>
        </w:rPr>
        <w:t xml:space="preserve"> </w:t>
      </w:r>
      <w:r w:rsidR="00F00232">
        <w:rPr>
          <w:color w:val="000000"/>
          <w:sz w:val="28"/>
          <w:szCs w:val="28"/>
        </w:rPr>
        <w:t>и др.,</w:t>
      </w:r>
      <w:r>
        <w:rPr>
          <w:color w:val="000000"/>
          <w:sz w:val="28"/>
          <w:szCs w:val="28"/>
        </w:rPr>
        <w:t xml:space="preserve"> создающие прослойку, которая берет обеспечение однотипности работы на себя.</w:t>
      </w:r>
    </w:p>
    <w:p w14:paraId="6A78270C" w14:textId="77777777" w:rsidR="00261A70" w:rsidRPr="00770CFA" w:rsidRDefault="00261A70" w:rsidP="00261A70">
      <w:pPr>
        <w:spacing w:after="20000"/>
        <w:jc w:val="both"/>
        <w:rPr>
          <w:color w:val="000000"/>
          <w:sz w:val="28"/>
          <w:szCs w:val="28"/>
        </w:rPr>
      </w:pPr>
    </w:p>
    <w:p w14:paraId="1E7EDA44" w14:textId="5FE7B56A" w:rsidR="005E478A" w:rsidRPr="00EA0E4D" w:rsidRDefault="00EA0E4D" w:rsidP="005E478A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r w:rsidR="00C25F01">
        <w:rPr>
          <w:sz w:val="32"/>
          <w:szCs w:val="32"/>
        </w:rPr>
        <w:t xml:space="preserve">Компонентный подход во </w:t>
      </w:r>
      <w:r w:rsidR="00C25F01">
        <w:rPr>
          <w:i/>
          <w:sz w:val="32"/>
          <w:szCs w:val="32"/>
          <w:lang w:val="en-US"/>
        </w:rPr>
        <w:t>front</w:t>
      </w:r>
      <w:r w:rsidR="00C25F01" w:rsidRPr="00C25F01">
        <w:rPr>
          <w:i/>
          <w:sz w:val="32"/>
          <w:szCs w:val="32"/>
        </w:rPr>
        <w:t>-</w:t>
      </w:r>
      <w:r w:rsidR="00C25F01">
        <w:rPr>
          <w:i/>
          <w:sz w:val="32"/>
          <w:szCs w:val="32"/>
          <w:lang w:val="en-US"/>
        </w:rPr>
        <w:t>end</w:t>
      </w:r>
      <w:r>
        <w:rPr>
          <w:sz w:val="32"/>
          <w:szCs w:val="32"/>
        </w:rPr>
        <w:t>.</w:t>
      </w:r>
    </w:p>
    <w:p w14:paraId="449950EA" w14:textId="2024437A" w:rsidR="00EA0E4D" w:rsidRPr="00EA0E4D" w:rsidRDefault="00EA0E4D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Основное направление в развитии компонентного подхода в разработке </w:t>
      </w:r>
      <w:r w:rsidRPr="00C25F01">
        <w:rPr>
          <w:i/>
          <w:sz w:val="28"/>
          <w:lang w:val="en-US"/>
        </w:rPr>
        <w:t>front</w:t>
      </w:r>
      <w:r w:rsidRPr="00C25F01">
        <w:rPr>
          <w:i/>
          <w:sz w:val="28"/>
        </w:rPr>
        <w:t>-</w:t>
      </w:r>
      <w:r w:rsidRPr="00C25F01">
        <w:rPr>
          <w:i/>
          <w:sz w:val="28"/>
          <w:lang w:val="en-US"/>
        </w:rPr>
        <w:t>end</w:t>
      </w:r>
      <w:r w:rsidRPr="00EA0E4D">
        <w:rPr>
          <w:sz w:val="28"/>
        </w:rPr>
        <w:t xml:space="preserve"> </w:t>
      </w:r>
      <w:r>
        <w:rPr>
          <w:sz w:val="28"/>
        </w:rPr>
        <w:t xml:space="preserve">части веб приложения является организация </w:t>
      </w:r>
      <w:r w:rsidRPr="00EA0E4D">
        <w:rPr>
          <w:sz w:val="28"/>
        </w:rPr>
        <w:t xml:space="preserve">приложения в </w:t>
      </w:r>
      <w:r>
        <w:rPr>
          <w:sz w:val="28"/>
        </w:rPr>
        <w:t xml:space="preserve">виде взаимодействующих компонент (модулей). Обычно модуль включает в себя </w:t>
      </w:r>
      <w:r w:rsidRPr="00EA0E4D">
        <w:rPr>
          <w:i/>
          <w:sz w:val="28"/>
          <w:lang w:val="en-US"/>
        </w:rPr>
        <w:t>html</w:t>
      </w:r>
      <w:r>
        <w:rPr>
          <w:sz w:val="28"/>
        </w:rPr>
        <w:t>-каркас</w:t>
      </w:r>
      <w:r w:rsidR="00CA4FF8">
        <w:rPr>
          <w:sz w:val="28"/>
        </w:rPr>
        <w:t>, базовые таблицы стилей и скрипты, обеспечивающие взаимодействие. Далее приведен обзор некоторых фреймворков и библиотек.</w:t>
      </w:r>
    </w:p>
    <w:p w14:paraId="0388338E" w14:textId="4D473519" w:rsidR="00BB0F32" w:rsidRDefault="00BB0F32" w:rsidP="00BB0F32">
      <w:pPr>
        <w:ind w:firstLine="709"/>
        <w:jc w:val="both"/>
        <w:rPr>
          <w:sz w:val="28"/>
        </w:rPr>
      </w:pPr>
      <w:r>
        <w:rPr>
          <w:sz w:val="28"/>
        </w:rPr>
        <w:t xml:space="preserve">Одним из широко используемых </w:t>
      </w:r>
      <w:r>
        <w:rPr>
          <w:i/>
          <w:sz w:val="28"/>
          <w:lang w:val="en-US"/>
        </w:rPr>
        <w:t>JS</w:t>
      </w:r>
      <w:r w:rsidRPr="00BB0F32">
        <w:rPr>
          <w:i/>
          <w:sz w:val="28"/>
        </w:rPr>
        <w:t xml:space="preserve"> </w:t>
      </w:r>
      <w:r>
        <w:rPr>
          <w:sz w:val="28"/>
        </w:rPr>
        <w:t xml:space="preserve">фрейморков является </w:t>
      </w:r>
      <w:r w:rsidR="005E478A" w:rsidRPr="004465D8">
        <w:rPr>
          <w:i/>
          <w:sz w:val="28"/>
          <w:lang w:val="en-US"/>
        </w:rPr>
        <w:t>jQuery</w:t>
      </w:r>
      <w:r w:rsidR="00CA4FF8">
        <w:rPr>
          <w:sz w:val="28"/>
        </w:rPr>
        <w:t>. Распространение данной библиотеки</w:t>
      </w:r>
      <w:r>
        <w:rPr>
          <w:sz w:val="28"/>
        </w:rPr>
        <w:t xml:space="preserve"> обусловлено </w:t>
      </w:r>
      <w:r w:rsidR="00CA4FF8">
        <w:rPr>
          <w:sz w:val="28"/>
        </w:rPr>
        <w:t xml:space="preserve">в первую очередь историей, так как данная библиотека является одним из первых удачных решений по расширению возможностей </w:t>
      </w:r>
      <w:r w:rsidR="00CA4FF8" w:rsidRPr="00CA4FF8">
        <w:rPr>
          <w:i/>
          <w:sz w:val="28"/>
          <w:lang w:val="en-US"/>
        </w:rPr>
        <w:t>JS</w:t>
      </w:r>
      <w:r w:rsidR="00CA4FF8" w:rsidRPr="00CA4FF8">
        <w:rPr>
          <w:sz w:val="28"/>
        </w:rPr>
        <w:t xml:space="preserve"> </w:t>
      </w:r>
      <w:r w:rsidR="00CA4FF8">
        <w:rPr>
          <w:sz w:val="28"/>
        </w:rPr>
        <w:t xml:space="preserve">и устранению их недостатков. </w:t>
      </w:r>
      <w:r>
        <w:rPr>
          <w:sz w:val="28"/>
        </w:rPr>
        <w:t xml:space="preserve">Не секрет что для создания типовых сайтов (блоги, интернет магазины, новостные порталы) используются различные </w:t>
      </w:r>
      <w:r w:rsidRPr="00BB0F32">
        <w:rPr>
          <w:i/>
          <w:sz w:val="28"/>
          <w:lang w:val="en-US"/>
        </w:rPr>
        <w:t>CMS</w:t>
      </w:r>
      <w:r>
        <w:rPr>
          <w:sz w:val="28"/>
        </w:rPr>
        <w:t xml:space="preserve">, </w:t>
      </w:r>
      <w:r w:rsidR="001E2901">
        <w:rPr>
          <w:sz w:val="28"/>
        </w:rPr>
        <w:t xml:space="preserve">при этом некоторые по умолчанию используют </w:t>
      </w:r>
      <w:r w:rsidR="001E2901" w:rsidRPr="001E2901">
        <w:rPr>
          <w:i/>
          <w:sz w:val="28"/>
          <w:lang w:val="en-US"/>
        </w:rPr>
        <w:t>jQuery</w:t>
      </w:r>
      <w:r w:rsidR="001E2901">
        <w:rPr>
          <w:i/>
          <w:sz w:val="28"/>
        </w:rPr>
        <w:t xml:space="preserve"> </w:t>
      </w:r>
      <w:r w:rsidR="001E2901">
        <w:rPr>
          <w:sz w:val="28"/>
        </w:rPr>
        <w:t>(</w:t>
      </w:r>
      <w:r w:rsidR="001E2901">
        <w:rPr>
          <w:i/>
          <w:sz w:val="28"/>
        </w:rPr>
        <w:t>Drupal</w:t>
      </w:r>
      <w:r w:rsidR="001E2901">
        <w:rPr>
          <w:sz w:val="28"/>
        </w:rPr>
        <w:t>), а некоторые позволяют установить этот фреймворк в качестве расширения (</w:t>
      </w:r>
      <w:r w:rsidR="001E2901" w:rsidRPr="001E2901">
        <w:rPr>
          <w:i/>
          <w:sz w:val="28"/>
          <w:lang w:val="en-US"/>
        </w:rPr>
        <w:t>Joomla</w:t>
      </w:r>
      <w:r w:rsidR="001E2901" w:rsidRPr="001E2901">
        <w:rPr>
          <w:sz w:val="28"/>
        </w:rPr>
        <w:t xml:space="preserve"> 3</w:t>
      </w:r>
      <w:r w:rsidR="001E2901">
        <w:rPr>
          <w:sz w:val="28"/>
        </w:rPr>
        <w:t>)</w:t>
      </w:r>
      <w:r w:rsidR="001E2901" w:rsidRPr="001E2901">
        <w:rPr>
          <w:sz w:val="28"/>
        </w:rPr>
        <w:t xml:space="preserve">. </w:t>
      </w:r>
      <w:r w:rsidR="001E2901">
        <w:rPr>
          <w:sz w:val="28"/>
        </w:rPr>
        <w:t>Наличие большого числа сторонних библиотек позволяют в короткие сроки создать полнофункциональный сайт средней сложности</w:t>
      </w:r>
      <w:r w:rsidR="00716956">
        <w:rPr>
          <w:sz w:val="28"/>
        </w:rPr>
        <w:t xml:space="preserve"> [45</w:t>
      </w:r>
      <w:r w:rsidR="007672D0" w:rsidRPr="007672D0">
        <w:rPr>
          <w:sz w:val="28"/>
        </w:rPr>
        <w:t>]</w:t>
      </w:r>
      <w:r w:rsidR="001E2901">
        <w:rPr>
          <w:sz w:val="28"/>
        </w:rPr>
        <w:t>.</w:t>
      </w:r>
    </w:p>
    <w:p w14:paraId="0D9080CB" w14:textId="32C80DC6" w:rsidR="000A6276" w:rsidRPr="000A6276" w:rsidRDefault="00CA4FF8" w:rsidP="00D14FF4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>модел</w:t>
      </w:r>
      <w:r w:rsidR="000A6276">
        <w:rPr>
          <w:sz w:val="28"/>
        </w:rPr>
        <w:t xml:space="preserve">ью, то есть обеспечивает взаимодействие </w:t>
      </w:r>
      <w:r w:rsidR="000A6276">
        <w:rPr>
          <w:i/>
          <w:sz w:val="28"/>
          <w:lang w:val="en-US"/>
        </w:rPr>
        <w:t>JavaScript</w:t>
      </w:r>
      <w:r w:rsidR="000A6276" w:rsidRPr="000A6276">
        <w:rPr>
          <w:i/>
          <w:sz w:val="28"/>
        </w:rPr>
        <w:t xml:space="preserve"> </w:t>
      </w:r>
      <w:r w:rsidR="000A6276">
        <w:rPr>
          <w:sz w:val="28"/>
        </w:rPr>
        <w:t xml:space="preserve">и </w:t>
      </w:r>
      <w:r w:rsidR="000A6276">
        <w:rPr>
          <w:i/>
          <w:sz w:val="28"/>
        </w:rPr>
        <w:t>HTML</w:t>
      </w:r>
      <w:r>
        <w:rPr>
          <w:sz w:val="28"/>
        </w:rPr>
        <w:t>.</w:t>
      </w:r>
      <w:r w:rsidR="000A6276">
        <w:rPr>
          <w:sz w:val="28"/>
        </w:rPr>
        <w:t xml:space="preserve"> </w:t>
      </w:r>
      <w:r w:rsidR="000A6276" w:rsidRPr="004465D8">
        <w:rPr>
          <w:sz w:val="28"/>
        </w:rPr>
        <w:t xml:space="preserve">Также библиотека предоставляет удобный </w:t>
      </w:r>
      <w:r w:rsidR="000A6276" w:rsidRPr="004465D8">
        <w:rPr>
          <w:i/>
          <w:sz w:val="28"/>
        </w:rPr>
        <w:t>API</w:t>
      </w:r>
      <w:r w:rsidR="000A6276" w:rsidRPr="004465D8">
        <w:rPr>
          <w:sz w:val="28"/>
        </w:rPr>
        <w:t xml:space="preserve"> для работы с </w:t>
      </w:r>
      <w:r w:rsidR="000A6276" w:rsidRPr="004465D8">
        <w:rPr>
          <w:i/>
          <w:sz w:val="28"/>
        </w:rPr>
        <w:t>AJAX</w:t>
      </w:r>
      <w:r w:rsidR="000A6276">
        <w:rPr>
          <w:sz w:val="28"/>
        </w:rPr>
        <w:t xml:space="preserve"> запросами [</w:t>
      </w:r>
      <w:r w:rsidR="00716956">
        <w:rPr>
          <w:sz w:val="28"/>
        </w:rPr>
        <w:t>46</w:t>
      </w:r>
      <w:r w:rsidR="000A6276" w:rsidRPr="004465D8">
        <w:rPr>
          <w:sz w:val="28"/>
        </w:rPr>
        <w:t>].</w:t>
      </w:r>
      <w:r w:rsidR="000A6276">
        <w:rPr>
          <w:sz w:val="28"/>
        </w:rPr>
        <w:t xml:space="preserve"> Однако новые функциональные возможности </w:t>
      </w:r>
      <w:r w:rsidR="000A6276" w:rsidRPr="000A6276">
        <w:rPr>
          <w:i/>
          <w:sz w:val="28"/>
          <w:lang w:val="en-US"/>
        </w:rPr>
        <w:t>JavaScript</w:t>
      </w:r>
      <w:r w:rsidR="000A6276" w:rsidRPr="000A6276">
        <w:rPr>
          <w:sz w:val="28"/>
        </w:rPr>
        <w:t xml:space="preserve"> </w:t>
      </w:r>
      <w:r w:rsidR="000A6276">
        <w:rPr>
          <w:sz w:val="28"/>
        </w:rPr>
        <w:t>сводят к нулю все преимущества данной библиотеки.</w:t>
      </w:r>
    </w:p>
    <w:p w14:paraId="7CF8F98D" w14:textId="207C464F" w:rsidR="005E478A" w:rsidRPr="00D14FF4" w:rsidRDefault="000A6276" w:rsidP="00D14FF4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716956">
        <w:rPr>
          <w:sz w:val="28"/>
        </w:rPr>
        <w:t>47 - 49</w:t>
      </w:r>
      <w:r w:rsidRPr="000A6276">
        <w:rPr>
          <w:sz w:val="28"/>
        </w:rPr>
        <w:t>]</w:t>
      </w:r>
      <w:r>
        <w:rPr>
          <w:sz w:val="28"/>
        </w:rPr>
        <w:t>: д</w:t>
      </w:r>
      <w:r w:rsidR="005E478A" w:rsidRPr="004465D8">
        <w:rPr>
          <w:sz w:val="28"/>
        </w:rPr>
        <w:t>вижок кросс-бра</w:t>
      </w:r>
      <w:r w:rsidR="005E478A">
        <w:rPr>
          <w:sz w:val="28"/>
        </w:rPr>
        <w:t xml:space="preserve">узерных </w:t>
      </w:r>
      <w:r w:rsidR="005E478A" w:rsidRPr="004465D8">
        <w:rPr>
          <w:i/>
          <w:sz w:val="28"/>
        </w:rPr>
        <w:t>CSS</w:t>
      </w:r>
      <w:r w:rsidR="005E478A">
        <w:rPr>
          <w:sz w:val="28"/>
        </w:rPr>
        <w:t xml:space="preserve">-селекторов </w:t>
      </w:r>
      <w:r w:rsidR="005E478A" w:rsidRPr="004465D8">
        <w:rPr>
          <w:i/>
          <w:sz w:val="28"/>
        </w:rPr>
        <w:t>Sizzle</w:t>
      </w:r>
      <w:r w:rsidR="005E478A"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="005E478A" w:rsidRPr="004465D8">
        <w:rPr>
          <w:sz w:val="28"/>
        </w:rPr>
        <w:t xml:space="preserve">ереход по дереву </w:t>
      </w:r>
      <w:r w:rsidR="005E478A" w:rsidRPr="004465D8">
        <w:rPr>
          <w:i/>
          <w:sz w:val="28"/>
        </w:rPr>
        <w:t>DOM</w:t>
      </w:r>
      <w:r w:rsidR="005E478A" w:rsidRPr="004465D8">
        <w:rPr>
          <w:sz w:val="28"/>
        </w:rPr>
        <w:t xml:space="preserve">, включая поддержку </w:t>
      </w:r>
      <w:r w:rsidR="005E478A" w:rsidRPr="004465D8">
        <w:rPr>
          <w:i/>
          <w:sz w:val="28"/>
        </w:rPr>
        <w:t>XPath</w:t>
      </w:r>
      <w:r w:rsidR="005E478A"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="005E478A"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="005E478A"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r w:rsidR="005E478A" w:rsidRPr="004465D8">
        <w:rPr>
          <w:i/>
          <w:sz w:val="28"/>
        </w:rPr>
        <w:t>JavaScript</w:t>
      </w:r>
      <w:r w:rsidR="005E478A" w:rsidRPr="004465D8">
        <w:rPr>
          <w:sz w:val="28"/>
        </w:rPr>
        <w:t>-плагины.</w:t>
      </w:r>
      <w:r w:rsidR="00716956"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</w:t>
      </w:r>
      <w:r w:rsidR="00D14FF4">
        <w:rPr>
          <w:sz w:val="28"/>
        </w:rPr>
        <w:t xml:space="preserve">. Библиотека имеет как собственную библиотеку компонент </w:t>
      </w:r>
      <w:r w:rsidR="00D14FF4" w:rsidRPr="00D14FF4">
        <w:rPr>
          <w:sz w:val="28"/>
        </w:rPr>
        <w:t>[50]</w:t>
      </w:r>
      <w:r w:rsidR="00D14FF4">
        <w:rPr>
          <w:sz w:val="28"/>
        </w:rPr>
        <w:t xml:space="preserve"> так и сторонние компоненты.</w:t>
      </w:r>
    </w:p>
    <w:p w14:paraId="7681704E" w14:textId="5FBC854D" w:rsidR="005E478A" w:rsidRPr="006E7ED1" w:rsidRDefault="00022014" w:rsidP="001015DD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 xml:space="preserve">Данная технология представляет собою набор инструментов для создания сайтов и веб </w:t>
      </w:r>
      <w:r>
        <w:rPr>
          <w:sz w:val="28"/>
        </w:rPr>
        <w:lastRenderedPageBreak/>
        <w:t>приложений.</w:t>
      </w:r>
      <w:r w:rsidR="005E478A" w:rsidRPr="006E7ED1">
        <w:rPr>
          <w:sz w:val="28"/>
          <w:szCs w:val="28"/>
        </w:rPr>
        <w:t xml:space="preserve"> Включает в себя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HTML</w:t>
      </w:r>
      <w:r w:rsidR="005E478A" w:rsidRPr="006E7ED1">
        <w:rPr>
          <w:sz w:val="28"/>
          <w:szCs w:val="28"/>
        </w:rPr>
        <w:t>- и</w:t>
      </w:r>
      <w:r w:rsidR="001C1397">
        <w:rPr>
          <w:rStyle w:val="apple-converted-space"/>
          <w:sz w:val="28"/>
          <w:szCs w:val="28"/>
        </w:rPr>
        <w:t xml:space="preserve"> </w:t>
      </w:r>
      <w:r w:rsidR="005E478A" w:rsidRPr="006E7ED1">
        <w:rPr>
          <w:i/>
          <w:sz w:val="28"/>
          <w:szCs w:val="28"/>
        </w:rPr>
        <w:t>CSS</w:t>
      </w:r>
      <w:r w:rsidR="005E478A" w:rsidRPr="006E7ED1">
        <w:rPr>
          <w:sz w:val="28"/>
          <w:szCs w:val="28"/>
        </w:rPr>
        <w:t>-шаблоны оформления для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="005E478A" w:rsidRPr="006E7ED1">
        <w:rPr>
          <w:rStyle w:val="apple-converted-space"/>
          <w:sz w:val="28"/>
          <w:szCs w:val="28"/>
        </w:rPr>
        <w:t> </w:t>
      </w:r>
      <w:r w:rsidR="005E478A" w:rsidRPr="006E7ED1">
        <w:rPr>
          <w:i/>
          <w:sz w:val="28"/>
          <w:szCs w:val="28"/>
        </w:rPr>
        <w:t>JavaScript</w:t>
      </w:r>
      <w:r w:rsidR="005E478A" w:rsidRPr="006E7ED1">
        <w:rPr>
          <w:sz w:val="28"/>
          <w:szCs w:val="28"/>
        </w:rPr>
        <w:t>-расширения</w:t>
      </w:r>
      <w:r w:rsidR="00004ABD">
        <w:rPr>
          <w:sz w:val="28"/>
          <w:szCs w:val="28"/>
        </w:rPr>
        <w:t xml:space="preserve"> </w:t>
      </w:r>
      <w:r w:rsidR="00004ABD" w:rsidRPr="00004ABD">
        <w:rPr>
          <w:sz w:val="28"/>
          <w:szCs w:val="28"/>
        </w:rPr>
        <w:t>[</w:t>
      </w:r>
      <w:r w:rsidR="00004ABD">
        <w:rPr>
          <w:sz w:val="28"/>
          <w:szCs w:val="28"/>
        </w:rPr>
        <w:t>51</w:t>
      </w:r>
      <w:r w:rsidR="005E478A" w:rsidRPr="004465D8">
        <w:rPr>
          <w:sz w:val="28"/>
          <w:szCs w:val="28"/>
        </w:rPr>
        <w:t>]</w:t>
      </w:r>
      <w:r w:rsidR="005E478A"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 w:rsidR="005E478A">
        <w:rPr>
          <w:sz w:val="28"/>
          <w:szCs w:val="28"/>
        </w:rPr>
        <w:t xml:space="preserve"> 19 августа 2011 года</w:t>
      </w:r>
      <w:r w:rsidR="005E478A" w:rsidRPr="00F96C90">
        <w:rPr>
          <w:sz w:val="28"/>
          <w:szCs w:val="28"/>
        </w:rPr>
        <w:t xml:space="preserve"> </w:t>
      </w:r>
      <w:r w:rsidR="00004ABD">
        <w:rPr>
          <w:sz w:val="28"/>
          <w:szCs w:val="28"/>
        </w:rPr>
        <w:t>[52</w:t>
      </w:r>
      <w:r w:rsidR="005E478A"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 w:rsidR="001015DD">
        <w:rPr>
          <w:i/>
          <w:sz w:val="28"/>
          <w:szCs w:val="28"/>
          <w:lang w:val="en-US"/>
        </w:rPr>
        <w:t>Boots</w:t>
      </w:r>
      <w:r>
        <w:rPr>
          <w:i/>
          <w:sz w:val="28"/>
          <w:szCs w:val="28"/>
          <w:lang w:val="en-US"/>
        </w:rPr>
        <w:t>trap</w:t>
      </w:r>
      <w:r w:rsidR="005E478A" w:rsidRPr="00F96C90">
        <w:rPr>
          <w:sz w:val="28"/>
          <w:szCs w:val="28"/>
        </w:rPr>
        <w:t>.</w:t>
      </w:r>
      <w:r w:rsidR="001015DD" w:rsidRPr="001015DD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 w:rsidR="001015DD">
        <w:rPr>
          <w:i/>
          <w:sz w:val="28"/>
          <w:szCs w:val="28"/>
          <w:lang w:val="en-US"/>
        </w:rPr>
        <w:t>Bootstrap</w:t>
      </w:r>
      <w:r w:rsidR="001015DD">
        <w:rPr>
          <w:i/>
          <w:sz w:val="28"/>
          <w:szCs w:val="28"/>
        </w:rPr>
        <w:t>4</w:t>
      </w:r>
      <w:r w:rsidR="001015DD">
        <w:rPr>
          <w:sz w:val="28"/>
          <w:szCs w:val="28"/>
        </w:rPr>
        <w:t>, р</w:t>
      </w:r>
      <w:r w:rsidR="005E478A" w:rsidRPr="00F96C90">
        <w:rPr>
          <w:sz w:val="28"/>
          <w:szCs w:val="28"/>
        </w:rPr>
        <w:t xml:space="preserve">абота над </w:t>
      </w:r>
      <w:r w:rsidR="001015DD">
        <w:rPr>
          <w:sz w:val="28"/>
          <w:szCs w:val="28"/>
        </w:rPr>
        <w:t>которой началась</w:t>
      </w:r>
      <w:r w:rsidR="005E478A">
        <w:rPr>
          <w:sz w:val="28"/>
          <w:szCs w:val="28"/>
        </w:rPr>
        <w:t xml:space="preserve"> 29 октября 2014 года</w:t>
      </w:r>
      <w:r w:rsidR="005E478A" w:rsidRPr="00F96C90">
        <w:rPr>
          <w:sz w:val="28"/>
          <w:szCs w:val="28"/>
        </w:rPr>
        <w:t>. Альфа верси</w:t>
      </w:r>
      <w:r w:rsidR="005E478A">
        <w:rPr>
          <w:sz w:val="28"/>
          <w:szCs w:val="28"/>
        </w:rPr>
        <w:t>я вышла 19 августа 2015 года [</w:t>
      </w:r>
      <w:r w:rsidR="00004ABD">
        <w:rPr>
          <w:sz w:val="28"/>
          <w:szCs w:val="28"/>
        </w:rPr>
        <w:t>53</w:t>
      </w:r>
      <w:r w:rsidR="005E478A">
        <w:rPr>
          <w:sz w:val="28"/>
          <w:szCs w:val="28"/>
        </w:rPr>
        <w:t>]</w:t>
      </w:r>
      <w:r w:rsidR="005E478A" w:rsidRPr="00F96C90">
        <w:rPr>
          <w:sz w:val="28"/>
          <w:szCs w:val="28"/>
        </w:rPr>
        <w:t>.</w:t>
      </w:r>
    </w:p>
    <w:p w14:paraId="5EBE5107" w14:textId="740AC014" w:rsidR="005E478A" w:rsidRDefault="005E478A" w:rsidP="005E478A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</w:t>
      </w:r>
      <w:r w:rsidR="001015DD">
        <w:rPr>
          <w:sz w:val="28"/>
          <w:szCs w:val="28"/>
        </w:rPr>
        <w:t>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r w:rsidRPr="00F96C90">
        <w:rPr>
          <w:i/>
          <w:sz w:val="28"/>
          <w:szCs w:val="28"/>
        </w:rPr>
        <w:t>grid</w:t>
      </w:r>
      <w:r w:rsidRPr="00F96C90">
        <w:rPr>
          <w:sz w:val="28"/>
          <w:szCs w:val="28"/>
        </w:rPr>
        <w:t>-сетки для масштабирования веб-страницы</w:t>
      </w:r>
      <w:r w:rsidR="00555888"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14:paraId="34ABCBBE" w14:textId="2947FAB2" w:rsidR="00002B7D" w:rsidRDefault="005E478A" w:rsidP="001015DD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r w:rsidRPr="00BC0CCD">
        <w:rPr>
          <w:i/>
          <w:sz w:val="28"/>
          <w:szCs w:val="28"/>
        </w:rPr>
        <w:t>Bootstrap</w:t>
      </w:r>
      <w:r w:rsidR="00004ABD">
        <w:rPr>
          <w:sz w:val="28"/>
          <w:szCs w:val="28"/>
        </w:rPr>
        <w:t xml:space="preserve"> [51</w:t>
      </w:r>
      <w:r w:rsidRPr="00BC0CCD">
        <w:rPr>
          <w:sz w:val="28"/>
          <w:szCs w:val="28"/>
        </w:rPr>
        <w:t>]</w:t>
      </w:r>
      <w:r w:rsidR="001015DD">
        <w:rPr>
          <w:sz w:val="28"/>
          <w:szCs w:val="28"/>
        </w:rPr>
        <w:t>: сетки, шаблоны, типографика, м</w:t>
      </w:r>
      <w:r>
        <w:rPr>
          <w:sz w:val="28"/>
          <w:szCs w:val="28"/>
        </w:rPr>
        <w:t>едиа</w:t>
      </w:r>
      <w:r w:rsidR="001015DD">
        <w:rPr>
          <w:sz w:val="28"/>
          <w:szCs w:val="28"/>
        </w:rPr>
        <w:t>, т</w:t>
      </w:r>
      <w:r w:rsidRPr="004465D8">
        <w:rPr>
          <w:sz w:val="28"/>
          <w:szCs w:val="28"/>
        </w:rPr>
        <w:t>аблицы</w:t>
      </w:r>
      <w:r w:rsidR="001015DD"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ф</w:t>
      </w:r>
      <w:r>
        <w:rPr>
          <w:sz w:val="28"/>
          <w:szCs w:val="28"/>
        </w:rPr>
        <w:t>ормы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н</w:t>
      </w:r>
      <w:r>
        <w:rPr>
          <w:sz w:val="28"/>
          <w:szCs w:val="28"/>
        </w:rPr>
        <w:t>авигация</w:t>
      </w:r>
      <w:r w:rsidR="001015D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015DD">
        <w:rPr>
          <w:sz w:val="28"/>
          <w:szCs w:val="28"/>
        </w:rPr>
        <w:t>а</w:t>
      </w:r>
      <w:r>
        <w:rPr>
          <w:sz w:val="28"/>
          <w:szCs w:val="28"/>
        </w:rPr>
        <w:t>лерты</w:t>
      </w:r>
      <w:r w:rsidR="001015DD">
        <w:rPr>
          <w:sz w:val="28"/>
          <w:szCs w:val="28"/>
        </w:rPr>
        <w:t xml:space="preserve"> и др.</w:t>
      </w:r>
    </w:p>
    <w:p w14:paraId="3FF2FEE6" w14:textId="6E3D5278" w:rsidR="009328B9" w:rsidRPr="00E27450" w:rsidRDefault="001015DD" w:rsidP="00E2745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Однако наиболее серьёзную реализацию компонентного подхода можно видеть в фреймворке </w:t>
      </w:r>
      <w:r w:rsidR="009328B9" w:rsidRPr="009328B9">
        <w:rPr>
          <w:i/>
          <w:sz w:val="28"/>
          <w:szCs w:val="28"/>
          <w:lang w:val="en-US" w:eastAsia="en-US"/>
        </w:rPr>
        <w:t>Ext</w:t>
      </w:r>
      <w:r w:rsidR="009328B9" w:rsidRPr="009328B9">
        <w:rPr>
          <w:i/>
          <w:sz w:val="28"/>
          <w:szCs w:val="28"/>
          <w:lang w:eastAsia="en-US"/>
        </w:rPr>
        <w:t xml:space="preserve">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.</w:t>
      </w:r>
      <w:r w:rsidR="009328B9" w:rsidRPr="009328B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Данная технология </w:t>
      </w:r>
      <w:r w:rsidR="009328B9">
        <w:rPr>
          <w:sz w:val="28"/>
          <w:szCs w:val="28"/>
          <w:lang w:eastAsia="en-US"/>
        </w:rPr>
        <w:t xml:space="preserve">представляет собой </w:t>
      </w:r>
      <w:r w:rsidR="009328B9" w:rsidRPr="009328B9">
        <w:rPr>
          <w:i/>
          <w:sz w:val="28"/>
          <w:szCs w:val="28"/>
          <w:lang w:val="en-US" w:eastAsia="en-US"/>
        </w:rPr>
        <w:t>JS</w:t>
      </w:r>
      <w:r w:rsidR="009328B9" w:rsidRPr="009328B9">
        <w:rPr>
          <w:sz w:val="28"/>
          <w:szCs w:val="28"/>
          <w:lang w:eastAsia="en-US"/>
        </w:rPr>
        <w:t>-</w:t>
      </w:r>
      <w:r w:rsidR="009328B9">
        <w:rPr>
          <w:sz w:val="28"/>
          <w:szCs w:val="28"/>
          <w:lang w:eastAsia="en-US"/>
        </w:rPr>
        <w:t>фреймворк</w:t>
      </w:r>
      <w:r w:rsidR="009328B9" w:rsidRPr="009328B9">
        <w:rPr>
          <w:sz w:val="28"/>
          <w:szCs w:val="28"/>
          <w:lang w:eastAsia="en-US"/>
        </w:rPr>
        <w:t xml:space="preserve"> </w:t>
      </w:r>
      <w:r w:rsidR="009328B9">
        <w:rPr>
          <w:sz w:val="28"/>
          <w:szCs w:val="28"/>
          <w:lang w:eastAsia="en-US"/>
        </w:rPr>
        <w:t xml:space="preserve">для </w:t>
      </w:r>
      <w:r w:rsidR="009328B9" w:rsidRPr="009328B9">
        <w:rPr>
          <w:sz w:val="28"/>
          <w:szCs w:val="28"/>
          <w:lang w:eastAsia="en-US"/>
        </w:rPr>
        <w:t>построения интера</w:t>
      </w:r>
      <w:r w:rsidR="009328B9">
        <w:rPr>
          <w:sz w:val="28"/>
          <w:szCs w:val="28"/>
          <w:lang w:eastAsia="en-US"/>
        </w:rPr>
        <w:t>ктивных веб-приложений</w:t>
      </w:r>
      <w:r w:rsidR="009328B9" w:rsidRPr="009328B9">
        <w:rPr>
          <w:sz w:val="28"/>
          <w:szCs w:val="28"/>
          <w:lang w:eastAsia="en-US"/>
        </w:rPr>
        <w:t xml:space="preserve"> с использованием </w:t>
      </w:r>
      <w:r w:rsidR="009328B9" w:rsidRPr="009328B9">
        <w:rPr>
          <w:i/>
          <w:sz w:val="28"/>
          <w:szCs w:val="28"/>
          <w:lang w:eastAsia="en-US"/>
        </w:rPr>
        <w:t>AJAX</w:t>
      </w:r>
      <w:r w:rsidR="009328B9" w:rsidRPr="009328B9">
        <w:rPr>
          <w:sz w:val="28"/>
          <w:szCs w:val="28"/>
          <w:lang w:eastAsia="en-US"/>
        </w:rPr>
        <w:t xml:space="preserve">, </w:t>
      </w:r>
      <w:r w:rsidR="009328B9" w:rsidRPr="009328B9">
        <w:rPr>
          <w:i/>
          <w:sz w:val="28"/>
          <w:szCs w:val="28"/>
          <w:lang w:eastAsia="en-US"/>
        </w:rPr>
        <w:t>DHTML</w:t>
      </w:r>
      <w:r w:rsidR="009328B9" w:rsidRPr="009328B9">
        <w:rPr>
          <w:sz w:val="28"/>
          <w:szCs w:val="28"/>
          <w:lang w:eastAsia="en-US"/>
        </w:rPr>
        <w:t xml:space="preserve"> и </w:t>
      </w:r>
      <w:r w:rsidR="009328B9" w:rsidRPr="009328B9">
        <w:rPr>
          <w:i/>
          <w:sz w:val="28"/>
          <w:szCs w:val="28"/>
          <w:lang w:val="en-US" w:eastAsia="en-US"/>
        </w:rPr>
        <w:t>DOM</w:t>
      </w:r>
      <w:r w:rsidR="009328B9" w:rsidRPr="009328B9">
        <w:rPr>
          <w:sz w:val="28"/>
          <w:szCs w:val="28"/>
          <w:lang w:eastAsia="en-US"/>
        </w:rPr>
        <w:t>.</w:t>
      </w:r>
      <w:r w:rsidR="009328B9">
        <w:rPr>
          <w:sz w:val="28"/>
          <w:szCs w:val="28"/>
          <w:lang w:eastAsia="en-US"/>
        </w:rPr>
        <w:t xml:space="preserve"> </w:t>
      </w:r>
      <w:r w:rsidR="00E27450">
        <w:rPr>
          <w:sz w:val="28"/>
          <w:szCs w:val="28"/>
          <w:lang w:eastAsia="en-US"/>
        </w:rPr>
        <w:t>Библиотека</w:t>
      </w:r>
      <w:r w:rsidR="009328B9" w:rsidRPr="009328B9">
        <w:rPr>
          <w:sz w:val="28"/>
          <w:szCs w:val="28"/>
          <w:lang w:eastAsia="en-US"/>
        </w:rPr>
        <w:t xml:space="preserve"> включает в себя</w:t>
      </w:r>
      <w:r w:rsidR="00E27450">
        <w:rPr>
          <w:sz w:val="28"/>
          <w:szCs w:val="28"/>
          <w:lang w:eastAsia="en-US"/>
        </w:rPr>
        <w:t xml:space="preserve"> широкий набор </w:t>
      </w:r>
      <w:r w:rsidR="009328B9" w:rsidRPr="009328B9">
        <w:rPr>
          <w:sz w:val="28"/>
          <w:szCs w:val="28"/>
          <w:lang w:eastAsia="en-US"/>
        </w:rPr>
        <w:t>элементов управления для использования в веб-приложениях:</w:t>
      </w:r>
      <w:r w:rsidR="00E27450">
        <w:rPr>
          <w:sz w:val="28"/>
          <w:szCs w:val="28"/>
          <w:lang w:eastAsia="en-US"/>
        </w:rPr>
        <w:t xml:space="preserve"> текстовые поля, дата и время, числовые поля, списки, элементы выбора, редактор </w:t>
      </w:r>
      <w:r w:rsidR="00E27450" w:rsidRPr="00E27450">
        <w:rPr>
          <w:i/>
          <w:sz w:val="28"/>
          <w:szCs w:val="28"/>
          <w:lang w:val="en-US" w:eastAsia="en-US"/>
        </w:rPr>
        <w:t>HTML</w:t>
      </w:r>
      <w:r w:rsidR="00E27450" w:rsidRPr="00E27450">
        <w:rPr>
          <w:i/>
          <w:sz w:val="28"/>
          <w:szCs w:val="28"/>
          <w:lang w:eastAsia="en-US"/>
        </w:rPr>
        <w:t xml:space="preserve">, </w:t>
      </w:r>
      <w:r w:rsidR="00E27450">
        <w:rPr>
          <w:sz w:val="28"/>
          <w:szCs w:val="28"/>
          <w:lang w:eastAsia="en-US"/>
        </w:rPr>
        <w:t xml:space="preserve">деревья и прочее. Многие из этих элементов позволяют легко настроить взаимодействие с сервером через </w:t>
      </w:r>
      <w:r w:rsidR="00E27450" w:rsidRPr="00E27450">
        <w:rPr>
          <w:i/>
          <w:sz w:val="28"/>
          <w:szCs w:val="28"/>
          <w:lang w:val="en-US" w:eastAsia="en-US"/>
        </w:rPr>
        <w:t>AJAX</w:t>
      </w:r>
      <w:r w:rsidR="00E27450">
        <w:rPr>
          <w:sz w:val="28"/>
          <w:szCs w:val="28"/>
          <w:lang w:eastAsia="en-US"/>
        </w:rPr>
        <w:t xml:space="preserve"> запросы.</w:t>
      </w:r>
    </w:p>
    <w:p w14:paraId="25066B56" w14:textId="6952A016" w:rsidR="003831BD" w:rsidRDefault="003831BD" w:rsidP="003831BD">
      <w:pPr>
        <w:ind w:left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Достоинства</w:t>
      </w:r>
      <w:r w:rsidR="00004ABD">
        <w:rPr>
          <w:sz w:val="28"/>
          <w:szCs w:val="28"/>
          <w:lang w:val="en-US" w:eastAsia="en-US"/>
        </w:rPr>
        <w:t xml:space="preserve"> [54</w:t>
      </w:r>
      <w:r w:rsidR="00A67607">
        <w:rPr>
          <w:sz w:val="28"/>
          <w:szCs w:val="28"/>
          <w:lang w:val="en-US" w:eastAsia="en-US"/>
        </w:rPr>
        <w:t>]</w:t>
      </w:r>
      <w:r>
        <w:rPr>
          <w:sz w:val="28"/>
          <w:szCs w:val="28"/>
          <w:lang w:eastAsia="en-US"/>
        </w:rPr>
        <w:t>:</w:t>
      </w:r>
    </w:p>
    <w:p w14:paraId="02509AA9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3831BD">
        <w:rPr>
          <w:sz w:val="28"/>
          <w:szCs w:val="28"/>
          <w:lang w:eastAsia="en-US"/>
        </w:rPr>
        <w:t>ольшой набор виджетов позволяет в короткие темпы разработать высоко функциональн</w:t>
      </w:r>
      <w:r>
        <w:rPr>
          <w:sz w:val="28"/>
          <w:szCs w:val="28"/>
          <w:lang w:eastAsia="en-US"/>
        </w:rPr>
        <w:t>ый пользовательский интерфейс</w:t>
      </w:r>
      <w:r w:rsidRPr="00D110C5">
        <w:rPr>
          <w:sz w:val="28"/>
          <w:szCs w:val="28"/>
          <w:lang w:eastAsia="en-US"/>
        </w:rPr>
        <w:t>;</w:t>
      </w:r>
    </w:p>
    <w:p w14:paraId="694A05C1" w14:textId="77777777" w:rsidR="003831BD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приближенность пользовательского интерфейса к оконному приложению</w:t>
      </w:r>
      <w:r w:rsidRPr="00D110C5">
        <w:rPr>
          <w:sz w:val="28"/>
          <w:szCs w:val="28"/>
          <w:lang w:eastAsia="en-US"/>
        </w:rPr>
        <w:t>;</w:t>
      </w:r>
    </w:p>
    <w:p w14:paraId="57CBBE71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оптимизация интерфейса для мобильных устройств</w:t>
      </w:r>
      <w:r w:rsidRPr="00D110C5">
        <w:rPr>
          <w:sz w:val="28"/>
          <w:szCs w:val="28"/>
          <w:lang w:eastAsia="en-US"/>
        </w:rPr>
        <w:t>;</w:t>
      </w:r>
    </w:p>
    <w:p w14:paraId="3E55D329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организация эффективной работы с большими объемами данных</w:t>
      </w:r>
      <w:r w:rsidRPr="00D110C5">
        <w:rPr>
          <w:sz w:val="28"/>
          <w:szCs w:val="28"/>
          <w:lang w:eastAsia="en-US"/>
        </w:rPr>
        <w:t>;</w:t>
      </w:r>
    </w:p>
    <w:p w14:paraId="7D92AB20" w14:textId="77777777" w:rsidR="00D110C5" w:rsidRDefault="00D110C5" w:rsidP="00D110C5">
      <w:pPr>
        <w:numPr>
          <w:ilvl w:val="0"/>
          <w:numId w:val="39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наличие проработанной документации в том числе и на русском языке.</w:t>
      </w:r>
    </w:p>
    <w:p w14:paraId="7EBBE5A7" w14:textId="21D45079" w:rsidR="00D110C5" w:rsidRDefault="00D110C5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Недостатки библиотеки заключены в ограниченных возможностях стилевого оформления приложения, а так же в больших размерах самой библиотеки, что делает её не эффективной при создании малых проектов. Так же не мало важным недостатком является лицензия, она позволяет использовать библиотеку только на </w:t>
      </w:r>
      <w:r w:rsidR="008E5403">
        <w:rPr>
          <w:sz w:val="28"/>
          <w:szCs w:val="28"/>
          <w:lang w:eastAsia="en-US"/>
        </w:rPr>
        <w:t>не коммерческих проектах</w:t>
      </w:r>
      <w:r>
        <w:rPr>
          <w:sz w:val="28"/>
          <w:szCs w:val="28"/>
          <w:lang w:eastAsia="en-US"/>
        </w:rPr>
        <w:t>.</w:t>
      </w:r>
    </w:p>
    <w:p w14:paraId="4CB798D5" w14:textId="5E2E1E73" w:rsidR="00994EEE" w:rsidRPr="00962686" w:rsidRDefault="00994EEE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Подытожив можно сказать что на данный момент существует большое разнообразие технологий так или иначе использующих компонентный подход в создании </w:t>
      </w:r>
      <w:r>
        <w:rPr>
          <w:i/>
          <w:sz w:val="28"/>
          <w:szCs w:val="28"/>
          <w:lang w:val="en-US" w:eastAsia="en-US"/>
        </w:rPr>
        <w:t>front</w:t>
      </w:r>
      <w:r w:rsidRPr="00994EE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994EE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части приложения таких как </w:t>
      </w:r>
      <w:proofErr w:type="spellStart"/>
      <w:r>
        <w:rPr>
          <w:i/>
          <w:sz w:val="28"/>
          <w:szCs w:val="28"/>
          <w:lang w:val="en-US" w:eastAsia="en-US"/>
        </w:rPr>
        <w:t>jQuery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Ext</w:t>
      </w:r>
      <w:r w:rsidRPr="00994EEE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Bootstrap</w:t>
      </w:r>
      <w:r w:rsidRPr="00994EEE">
        <w:rPr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Dojo</w:t>
      </w:r>
      <w:r w:rsidRPr="00994EE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другие. Не смотря на то что многие из этих решений устарели, они занимают свою долю рынку разработки </w:t>
      </w:r>
      <w:r w:rsidR="009C64D3">
        <w:rPr>
          <w:sz w:val="28"/>
          <w:szCs w:val="28"/>
          <w:lang w:eastAsia="en-US"/>
        </w:rPr>
        <w:t>как раз из-за наличия огромного</w:t>
      </w:r>
      <w:r w:rsidR="009C64D3" w:rsidRPr="009C64D3">
        <w:rPr>
          <w:sz w:val="28"/>
          <w:szCs w:val="28"/>
          <w:lang w:eastAsia="en-US"/>
        </w:rPr>
        <w:t xml:space="preserve"> </w:t>
      </w:r>
      <w:r w:rsidR="009C64D3">
        <w:rPr>
          <w:sz w:val="28"/>
          <w:szCs w:val="28"/>
          <w:lang w:eastAsia="en-US"/>
        </w:rPr>
        <w:t>количества библиотек компонентов.</w:t>
      </w:r>
    </w:p>
    <w:p w14:paraId="2E28751C" w14:textId="77777777" w:rsidR="003A6B2D" w:rsidRPr="009F38F2" w:rsidRDefault="003A6B2D" w:rsidP="008E5403">
      <w:pPr>
        <w:ind w:firstLine="709"/>
        <w:jc w:val="both"/>
        <w:rPr>
          <w:sz w:val="28"/>
          <w:szCs w:val="28"/>
          <w:lang w:eastAsia="en-US"/>
        </w:rPr>
      </w:pPr>
    </w:p>
    <w:p w14:paraId="6DC785CA" w14:textId="14CDED93" w:rsidR="00C25F01" w:rsidRPr="009F38F2" w:rsidRDefault="008E465E" w:rsidP="00C25F01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C25F01">
        <w:rPr>
          <w:sz w:val="32"/>
          <w:szCs w:val="32"/>
        </w:rPr>
        <w:t xml:space="preserve">. Компонентная разработка с использованием </w:t>
      </w:r>
      <w:r w:rsidR="00C25F01" w:rsidRPr="00C25F01">
        <w:rPr>
          <w:i/>
          <w:sz w:val="32"/>
          <w:szCs w:val="32"/>
          <w:lang w:val="en-US"/>
        </w:rPr>
        <w:t>react</w:t>
      </w:r>
      <w:r w:rsidR="00541F69" w:rsidRPr="00FB4CC4">
        <w:rPr>
          <w:i/>
          <w:sz w:val="32"/>
          <w:szCs w:val="32"/>
        </w:rPr>
        <w:t>.</w:t>
      </w:r>
      <w:proofErr w:type="spellStart"/>
      <w:r w:rsidR="00541F69">
        <w:rPr>
          <w:i/>
          <w:sz w:val="32"/>
          <w:szCs w:val="32"/>
          <w:lang w:val="en-US"/>
        </w:rPr>
        <w:t>js</w:t>
      </w:r>
      <w:proofErr w:type="spellEnd"/>
      <w:r w:rsidR="009F38F2" w:rsidRPr="009F38F2">
        <w:rPr>
          <w:sz w:val="32"/>
          <w:szCs w:val="32"/>
        </w:rPr>
        <w:t>.</w:t>
      </w:r>
    </w:p>
    <w:p w14:paraId="0268F1B1" w14:textId="34C47D8E" w:rsidR="00FE09EB" w:rsidRDefault="00FE09EB" w:rsidP="00FE09E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Тем не менее на момент своего появления в 2013 году предложенная концепция была принята весьма скептически так как имела уникальный подход</w:t>
      </w:r>
      <w:r w:rsidR="00FB7D02">
        <w:rPr>
          <w:sz w:val="28"/>
          <w:szCs w:val="28"/>
          <w:lang w:eastAsia="en-US"/>
        </w:rPr>
        <w:t xml:space="preserve"> </w:t>
      </w:r>
      <w:r w:rsidR="00FB7D02" w:rsidRPr="00FB7D02">
        <w:rPr>
          <w:sz w:val="28"/>
          <w:szCs w:val="28"/>
          <w:lang w:eastAsia="en-US"/>
        </w:rPr>
        <w:t>[</w:t>
      </w:r>
      <w:r w:rsidR="00004ABD">
        <w:rPr>
          <w:sz w:val="28"/>
          <w:szCs w:val="28"/>
          <w:lang w:eastAsia="en-US"/>
        </w:rPr>
        <w:t>55, 56</w:t>
      </w:r>
      <w:r w:rsidR="00FB7D02"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</w:p>
    <w:p w14:paraId="114A5BEE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6CB563B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proofErr w:type="spellStart"/>
      <w:r w:rsidRPr="00962686">
        <w:rPr>
          <w:lang w:val="en-US" w:eastAsia="en-US"/>
        </w:rPr>
        <w:t>const</w:t>
      </w:r>
      <w:proofErr w:type="spellEnd"/>
      <w:r w:rsidRPr="00962686">
        <w:rPr>
          <w:lang w:val="en-US" w:eastAsia="en-US"/>
        </w:rPr>
        <w:t xml:space="preserve"> Com = props =&gt; {</w:t>
      </w:r>
    </w:p>
    <w:p w14:paraId="05BF74C5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ab/>
      </w:r>
      <w:proofErr w:type="gramStart"/>
      <w:r w:rsidRPr="00962686">
        <w:rPr>
          <w:lang w:val="en-US" w:eastAsia="en-US"/>
        </w:rPr>
        <w:t>return(</w:t>
      </w:r>
      <w:proofErr w:type="gramEnd"/>
    </w:p>
    <w:p w14:paraId="1CEF64D6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</w:t>
      </w:r>
      <w:r w:rsidRPr="00962686">
        <w:rPr>
          <w:lang w:val="en-US" w:eastAsia="en-US"/>
        </w:rPr>
        <w:tab/>
        <w:t>&lt;form style="width: 100%"&gt;</w:t>
      </w:r>
    </w:p>
    <w:p w14:paraId="26FC3338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="Name"/&gt;</w:t>
      </w:r>
    </w:p>
    <w:p w14:paraId="3445BE24" w14:textId="77777777" w:rsidR="003A6B2D" w:rsidRPr="00962686" w:rsidRDefault="003A6B2D" w:rsidP="003A6B2D">
      <w:pPr>
        <w:ind w:firstLine="2835"/>
        <w:jc w:val="both"/>
        <w:rPr>
          <w:lang w:val="en-US" w:eastAsia="en-US"/>
        </w:rPr>
      </w:pPr>
      <w:r w:rsidRPr="00962686">
        <w:rPr>
          <w:lang w:val="en-US" w:eastAsia="en-US"/>
        </w:rPr>
        <w:t xml:space="preserve">        </w:t>
      </w:r>
      <w:r w:rsidRPr="00962686">
        <w:rPr>
          <w:lang w:val="en-US" w:eastAsia="en-US"/>
        </w:rPr>
        <w:tab/>
        <w:t xml:space="preserve">&lt;input </w:t>
      </w:r>
      <w:proofErr w:type="spellStart"/>
      <w:r w:rsidRPr="00962686">
        <w:rPr>
          <w:lang w:val="en-US" w:eastAsia="en-US"/>
        </w:rPr>
        <w:t>defaultValue</w:t>
      </w:r>
      <w:proofErr w:type="spellEnd"/>
      <w:r w:rsidRPr="00962686">
        <w:rPr>
          <w:lang w:val="en-US" w:eastAsia="en-US"/>
        </w:rPr>
        <w:t>="E-mail"/&gt;</w:t>
      </w:r>
    </w:p>
    <w:p w14:paraId="614E5A88" w14:textId="3DBDA9D6" w:rsidR="003A6B2D" w:rsidRPr="00962686" w:rsidRDefault="003A6B2D" w:rsidP="003A6B2D">
      <w:pPr>
        <w:ind w:firstLine="2835"/>
        <w:jc w:val="both"/>
        <w:rPr>
          <w:lang w:eastAsia="en-US"/>
        </w:rPr>
      </w:pPr>
      <w:r w:rsidRPr="00962686">
        <w:rPr>
          <w:lang w:val="en-US" w:eastAsia="en-US"/>
        </w:rPr>
        <w:t xml:space="preserve">        </w:t>
      </w:r>
      <w:r>
        <w:rPr>
          <w:lang w:eastAsia="en-US"/>
        </w:rPr>
        <w:t>&lt;/form&gt; );</w:t>
      </w:r>
      <w:r w:rsidRPr="00962686">
        <w:rPr>
          <w:lang w:eastAsia="en-US"/>
        </w:rPr>
        <w:t>};</w:t>
      </w:r>
    </w:p>
    <w:p w14:paraId="15F3FE55" w14:textId="77777777" w:rsidR="003A6B2D" w:rsidRPr="00962686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C70BE12" w14:textId="1A38CB4E" w:rsidR="003A6B2D" w:rsidRPr="00962686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.1 – Синтаксис описания простого компонента с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1C38A56A" w14:textId="77777777" w:rsidR="003A6B2D" w:rsidRDefault="003A6B2D" w:rsidP="003A6B2D">
      <w:pPr>
        <w:ind w:firstLine="709"/>
        <w:jc w:val="both"/>
        <w:rPr>
          <w:sz w:val="28"/>
          <w:szCs w:val="28"/>
          <w:lang w:eastAsia="en-US"/>
        </w:rPr>
      </w:pPr>
    </w:p>
    <w:p w14:paraId="442E841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>
        <w:rPr>
          <w:lang w:val="en-US" w:eastAsia="en-US"/>
        </w:rPr>
        <w:t>"use strict";</w:t>
      </w:r>
    </w:p>
    <w:p w14:paraId="478D284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proofErr w:type="spellStart"/>
      <w:r w:rsidRPr="003A6B2D">
        <w:rPr>
          <w:lang w:val="en-US" w:eastAsia="en-US"/>
        </w:rPr>
        <w:t>var</w:t>
      </w:r>
      <w:proofErr w:type="spellEnd"/>
      <w:r w:rsidRPr="003A6B2D">
        <w:rPr>
          <w:lang w:val="en-US" w:eastAsia="en-US"/>
        </w:rPr>
        <w:t xml:space="preserve"> Com = function Com(props) {</w:t>
      </w:r>
    </w:p>
    <w:p w14:paraId="0D4E7300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return </w:t>
      </w:r>
      <w:proofErr w:type="spell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</w:p>
    <w:p w14:paraId="159E869E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"form",</w:t>
      </w:r>
    </w:p>
    <w:p w14:paraId="7D9F170A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gramStart"/>
      <w:r w:rsidRPr="003A6B2D">
        <w:rPr>
          <w:lang w:val="en-US" w:eastAsia="en-US"/>
        </w:rPr>
        <w:t>{ style</w:t>
      </w:r>
      <w:proofErr w:type="gramEnd"/>
      <w:r w:rsidRPr="003A6B2D">
        <w:rPr>
          <w:lang w:val="en-US" w:eastAsia="en-US"/>
        </w:rPr>
        <w:t>: "width: 100%" },</w:t>
      </w:r>
    </w:p>
    <w:p w14:paraId="5B43CAF3" w14:textId="77777777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proofErr w:type="gram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  <w:proofErr w:type="gramEnd"/>
      <w:r w:rsidRPr="003A6B2D">
        <w:rPr>
          <w:lang w:val="en-US" w:eastAsia="en-US"/>
        </w:rPr>
        <w:t xml:space="preserve">"input", { </w:t>
      </w:r>
      <w:proofErr w:type="spellStart"/>
      <w:r w:rsidRPr="003A6B2D">
        <w:rPr>
          <w:lang w:val="en-US" w:eastAsia="en-US"/>
        </w:rPr>
        <w:t>defaultValue</w:t>
      </w:r>
      <w:proofErr w:type="spellEnd"/>
      <w:r w:rsidRPr="003A6B2D">
        <w:rPr>
          <w:lang w:val="en-US" w:eastAsia="en-US"/>
        </w:rPr>
        <w:t>: "Name" }),</w:t>
      </w:r>
    </w:p>
    <w:p w14:paraId="3AEDB0AF" w14:textId="4A9745C8" w:rsidR="003A6B2D" w:rsidRPr="003A6B2D" w:rsidRDefault="003A6B2D" w:rsidP="003A6B2D">
      <w:pPr>
        <w:ind w:firstLine="1701"/>
        <w:jc w:val="both"/>
        <w:rPr>
          <w:lang w:val="en-US" w:eastAsia="en-US"/>
        </w:rPr>
      </w:pPr>
      <w:r w:rsidRPr="003A6B2D">
        <w:rPr>
          <w:lang w:val="en-US" w:eastAsia="en-US"/>
        </w:rPr>
        <w:t xml:space="preserve">        </w:t>
      </w:r>
      <w:proofErr w:type="spellStart"/>
      <w:proofErr w:type="gramStart"/>
      <w:r w:rsidRPr="003A6B2D">
        <w:rPr>
          <w:lang w:val="en-US" w:eastAsia="en-US"/>
        </w:rPr>
        <w:t>React.createElement</w:t>
      </w:r>
      <w:proofErr w:type="spellEnd"/>
      <w:r w:rsidRPr="003A6B2D">
        <w:rPr>
          <w:lang w:val="en-US" w:eastAsia="en-US"/>
        </w:rPr>
        <w:t>(</w:t>
      </w:r>
      <w:proofErr w:type="gramEnd"/>
      <w:r w:rsidRPr="003A6B2D">
        <w:rPr>
          <w:lang w:val="en-US" w:eastAsia="en-US"/>
        </w:rPr>
        <w:t>"inpu</w:t>
      </w:r>
      <w:r>
        <w:rPr>
          <w:lang w:val="en-US" w:eastAsia="en-US"/>
        </w:rPr>
        <w:t xml:space="preserve">t", { </w:t>
      </w:r>
      <w:proofErr w:type="spellStart"/>
      <w:r>
        <w:rPr>
          <w:lang w:val="en-US" w:eastAsia="en-US"/>
        </w:rPr>
        <w:t>defaultValue</w:t>
      </w:r>
      <w:proofErr w:type="spellEnd"/>
      <w:r>
        <w:rPr>
          <w:lang w:val="en-US" w:eastAsia="en-US"/>
        </w:rPr>
        <w:t>: "E-mail" })</w:t>
      </w:r>
      <w:r w:rsidRPr="003A6B2D">
        <w:rPr>
          <w:lang w:val="en-US" w:eastAsia="en-US"/>
        </w:rPr>
        <w:t>);};</w:t>
      </w:r>
    </w:p>
    <w:p w14:paraId="4BA00762" w14:textId="77777777" w:rsidR="003A6B2D" w:rsidRPr="003A6B2D" w:rsidRDefault="003A6B2D" w:rsidP="003A6B2D">
      <w:pPr>
        <w:jc w:val="both"/>
        <w:rPr>
          <w:sz w:val="28"/>
          <w:szCs w:val="28"/>
          <w:lang w:val="en-US" w:eastAsia="en-US"/>
        </w:rPr>
      </w:pPr>
    </w:p>
    <w:p w14:paraId="55482453" w14:textId="470C9F9D" w:rsidR="003A6B2D" w:rsidRPr="003A6B2D" w:rsidRDefault="001E7FB4" w:rsidP="003A6B2D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3A6B2D">
        <w:rPr>
          <w:sz w:val="28"/>
          <w:szCs w:val="28"/>
          <w:lang w:eastAsia="en-US"/>
        </w:rPr>
        <w:t xml:space="preserve">.2 – Синтаксис описания простого компонента без использованием </w:t>
      </w:r>
      <w:r w:rsidR="003A6B2D" w:rsidRPr="00962686">
        <w:rPr>
          <w:i/>
          <w:sz w:val="28"/>
          <w:szCs w:val="28"/>
          <w:lang w:val="en-US" w:eastAsia="en-US"/>
        </w:rPr>
        <w:t>JSX</w:t>
      </w:r>
      <w:r w:rsidR="003A6B2D" w:rsidRPr="00962686">
        <w:rPr>
          <w:sz w:val="28"/>
          <w:szCs w:val="28"/>
          <w:lang w:eastAsia="en-US"/>
        </w:rPr>
        <w:t>.</w:t>
      </w:r>
    </w:p>
    <w:p w14:paraId="4D354FFC" w14:textId="77777777" w:rsidR="003A6B2D" w:rsidRPr="003A6B2D" w:rsidRDefault="003A6B2D" w:rsidP="00FE09EB">
      <w:pPr>
        <w:jc w:val="both"/>
        <w:rPr>
          <w:sz w:val="28"/>
          <w:szCs w:val="28"/>
          <w:lang w:eastAsia="en-US"/>
        </w:rPr>
      </w:pPr>
    </w:p>
    <w:p w14:paraId="0A8F5B58" w14:textId="71117AFD" w:rsidR="00C25F01" w:rsidRPr="00FB7D02" w:rsidRDefault="00FE09EB" w:rsidP="0072362C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</w:t>
      </w:r>
      <w:r w:rsidR="0072362C">
        <w:rPr>
          <w:sz w:val="28"/>
          <w:szCs w:val="28"/>
          <w:lang w:eastAsia="en-US"/>
        </w:rPr>
        <w:t xml:space="preserve">Одной из ключевых особенностей языка является возможность написания динамического создания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>
        <w:rPr>
          <w:sz w:val="28"/>
          <w:szCs w:val="28"/>
          <w:lang w:eastAsia="en-US"/>
        </w:rPr>
        <w:t xml:space="preserve">-узлов в приближенном к </w:t>
      </w:r>
      <w:r w:rsidR="0072362C" w:rsidRPr="0072362C">
        <w:rPr>
          <w:i/>
          <w:sz w:val="28"/>
          <w:szCs w:val="28"/>
          <w:lang w:val="en-US" w:eastAsia="en-US"/>
        </w:rPr>
        <w:t>HTML</w:t>
      </w:r>
      <w:r w:rsidR="0072362C" w:rsidRPr="0072362C">
        <w:rPr>
          <w:sz w:val="28"/>
          <w:szCs w:val="28"/>
          <w:lang w:eastAsia="en-US"/>
        </w:rPr>
        <w:t xml:space="preserve"> </w:t>
      </w:r>
      <w:r w:rsidR="0072362C">
        <w:rPr>
          <w:sz w:val="28"/>
          <w:szCs w:val="28"/>
          <w:lang w:eastAsia="en-US"/>
        </w:rPr>
        <w:t xml:space="preserve">виде с использованием так называемого </w:t>
      </w:r>
      <w:r w:rsidR="0072362C" w:rsidRPr="0072362C">
        <w:rPr>
          <w:i/>
          <w:sz w:val="28"/>
          <w:szCs w:val="28"/>
          <w:lang w:val="en-US" w:eastAsia="en-US"/>
        </w:rPr>
        <w:t>JSX</w:t>
      </w:r>
      <w:r w:rsidR="0072362C" w:rsidRPr="0072362C">
        <w:rPr>
          <w:i/>
          <w:sz w:val="28"/>
          <w:szCs w:val="28"/>
          <w:lang w:eastAsia="en-US"/>
        </w:rPr>
        <w:t xml:space="preserve"> </w:t>
      </w:r>
      <w:r w:rsidR="0072362C" w:rsidRPr="0072362C">
        <w:rPr>
          <w:sz w:val="28"/>
          <w:szCs w:val="28"/>
          <w:lang w:eastAsia="en-US"/>
        </w:rPr>
        <w:t>(</w:t>
      </w:r>
      <w:r w:rsidR="0072362C" w:rsidRPr="0072362C">
        <w:rPr>
          <w:i/>
          <w:sz w:val="28"/>
          <w:szCs w:val="28"/>
          <w:lang w:eastAsia="en-US"/>
        </w:rPr>
        <w:t>JavaScript Syntax eXtension</w:t>
      </w:r>
      <w:r w:rsidR="0072362C" w:rsidRPr="0072362C">
        <w:rPr>
          <w:sz w:val="28"/>
          <w:szCs w:val="28"/>
          <w:lang w:eastAsia="en-US"/>
        </w:rPr>
        <w:t>)</w:t>
      </w:r>
      <w:r w:rsidR="009F38F2">
        <w:rPr>
          <w:sz w:val="28"/>
          <w:szCs w:val="28"/>
          <w:lang w:eastAsia="en-US"/>
        </w:rPr>
        <w:t xml:space="preserve">, расширения стандартного </w:t>
      </w:r>
      <w:r w:rsidR="009F38F2" w:rsidRPr="009F38F2">
        <w:rPr>
          <w:i/>
          <w:sz w:val="28"/>
          <w:szCs w:val="28"/>
          <w:lang w:val="en-US" w:eastAsia="en-US"/>
        </w:rPr>
        <w:t>JS</w:t>
      </w:r>
      <w:r w:rsidR="009F38F2">
        <w:rPr>
          <w:sz w:val="28"/>
          <w:szCs w:val="28"/>
          <w:lang w:eastAsia="en-US"/>
        </w:rPr>
        <w:t xml:space="preserve"> для динамического создания элементов</w:t>
      </w:r>
      <w:r w:rsidR="0072362C" w:rsidRPr="0072362C">
        <w:rPr>
          <w:sz w:val="28"/>
          <w:szCs w:val="28"/>
          <w:lang w:eastAsia="en-US"/>
        </w:rPr>
        <w:t xml:space="preserve">. </w:t>
      </w:r>
      <w:r w:rsidR="001E7FB4">
        <w:rPr>
          <w:sz w:val="28"/>
          <w:szCs w:val="28"/>
          <w:lang w:eastAsia="en-US"/>
        </w:rPr>
        <w:t>На рисунке 4</w:t>
      </w:r>
      <w:r w:rsidR="0072362C">
        <w:rPr>
          <w:sz w:val="28"/>
          <w:szCs w:val="28"/>
          <w:lang w:eastAsia="en-US"/>
        </w:rPr>
        <w:t>.1 приведен пример синтак</w:t>
      </w:r>
      <w:r w:rsidR="0072362C">
        <w:rPr>
          <w:sz w:val="28"/>
          <w:szCs w:val="28"/>
          <w:lang w:eastAsia="en-US"/>
        </w:rPr>
        <w:lastRenderedPageBreak/>
        <w:t xml:space="preserve">сиса </w:t>
      </w:r>
      <w:r w:rsidR="003A6B2D">
        <w:rPr>
          <w:sz w:val="28"/>
          <w:szCs w:val="28"/>
          <w:lang w:val="en-US" w:eastAsia="en-US"/>
        </w:rPr>
        <w:t>c</w:t>
      </w:r>
      <w:r w:rsidR="003A6B2D" w:rsidRPr="003A6B2D">
        <w:rPr>
          <w:sz w:val="28"/>
          <w:szCs w:val="28"/>
          <w:lang w:eastAsia="en-US"/>
        </w:rPr>
        <w:t xml:space="preserve"> </w:t>
      </w:r>
      <w:r w:rsidR="003A6B2D">
        <w:rPr>
          <w:sz w:val="28"/>
          <w:szCs w:val="28"/>
          <w:lang w:eastAsia="en-US"/>
        </w:rPr>
        <w:t xml:space="preserve">использованием </w:t>
      </w:r>
      <w:r w:rsidR="003A6B2D" w:rsidRPr="003A6B2D">
        <w:rPr>
          <w:i/>
          <w:sz w:val="28"/>
          <w:szCs w:val="28"/>
          <w:lang w:val="en-US" w:eastAsia="en-US"/>
        </w:rPr>
        <w:t>JSX</w:t>
      </w:r>
      <w:r w:rsidR="003A6B2D" w:rsidRPr="003A6B2D">
        <w:rPr>
          <w:sz w:val="28"/>
          <w:szCs w:val="28"/>
          <w:lang w:eastAsia="en-US"/>
        </w:rPr>
        <w:t xml:space="preserve">, </w:t>
      </w:r>
      <w:r w:rsidR="001E7FB4">
        <w:rPr>
          <w:sz w:val="28"/>
          <w:szCs w:val="28"/>
          <w:lang w:eastAsia="en-US"/>
        </w:rPr>
        <w:t>а на рисунке 4</w:t>
      </w:r>
      <w:r w:rsidR="003A6B2D">
        <w:rPr>
          <w:sz w:val="28"/>
          <w:szCs w:val="28"/>
          <w:lang w:eastAsia="en-US"/>
        </w:rPr>
        <w:t>.2 без</w:t>
      </w:r>
      <w:r w:rsidR="00FB7D02" w:rsidRPr="00FB7D02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57</w:t>
      </w:r>
      <w:r w:rsidR="00FB7D02" w:rsidRPr="00FB7D02">
        <w:rPr>
          <w:sz w:val="28"/>
          <w:szCs w:val="28"/>
          <w:lang w:eastAsia="en-US"/>
        </w:rPr>
        <w:t>]</w:t>
      </w:r>
      <w:r w:rsidR="003A6B2D">
        <w:rPr>
          <w:sz w:val="28"/>
          <w:szCs w:val="28"/>
          <w:lang w:eastAsia="en-US"/>
        </w:rPr>
        <w:t>.</w:t>
      </w:r>
      <w:r w:rsidR="00FB7D02">
        <w:rPr>
          <w:sz w:val="28"/>
          <w:szCs w:val="28"/>
          <w:lang w:eastAsia="en-US"/>
        </w:rPr>
        <w:t xml:space="preserve"> Как видно из представленных скриптов </w:t>
      </w:r>
      <w:r w:rsidR="00FB7D02" w:rsidRPr="00FB7D02">
        <w:rPr>
          <w:i/>
          <w:sz w:val="28"/>
          <w:szCs w:val="28"/>
          <w:lang w:val="en-US" w:eastAsia="en-US"/>
        </w:rPr>
        <w:t>JSX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делает код более понятным и читаемым для разработчика, однако требуется предварительная компиляция перед использованием.</w:t>
      </w:r>
    </w:p>
    <w:p w14:paraId="2A530835" w14:textId="6D0D5130" w:rsidR="001317D2" w:rsidRPr="00AB1C99" w:rsidRDefault="001317D2" w:rsidP="001317D2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="00004ABD" w:rsidRPr="00004ABD">
        <w:rPr>
          <w:i/>
          <w:sz w:val="28"/>
          <w:szCs w:val="28"/>
          <w:lang w:eastAsia="en-US"/>
        </w:rPr>
        <w:t xml:space="preserve"> </w:t>
      </w:r>
      <w:r w:rsidR="00004ABD" w:rsidRPr="00004ABD">
        <w:rPr>
          <w:sz w:val="28"/>
          <w:szCs w:val="28"/>
          <w:lang w:eastAsia="en-US"/>
        </w:rPr>
        <w:t>[55, 56]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 xml:space="preserve">внешнее </w:t>
      </w:r>
      <w:r w:rsidR="00FB7D02">
        <w:rPr>
          <w:sz w:val="28"/>
          <w:szCs w:val="28"/>
          <w:lang w:eastAsia="en-US"/>
        </w:rPr>
        <w:t>состояние</w:t>
      </w:r>
      <w:r w:rsidRPr="001317D2">
        <w:rPr>
          <w:sz w:val="28"/>
          <w:szCs w:val="28"/>
          <w:lang w:eastAsia="en-US"/>
        </w:rPr>
        <w:t>)</w:t>
      </w:r>
      <w:r w:rsidR="00FB7D02">
        <w:rPr>
          <w:sz w:val="28"/>
          <w:szCs w:val="28"/>
          <w:lang w:eastAsia="en-US"/>
        </w:rPr>
        <w:t xml:space="preserve">. </w:t>
      </w:r>
      <w:r w:rsidR="007140EC">
        <w:rPr>
          <w:sz w:val="28"/>
          <w:szCs w:val="28"/>
          <w:lang w:eastAsia="en-US"/>
        </w:rPr>
        <w:t>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</w:t>
      </w:r>
      <w:r w:rsidR="00FB7D02">
        <w:rPr>
          <w:sz w:val="28"/>
          <w:szCs w:val="28"/>
          <w:lang w:eastAsia="en-US"/>
        </w:rPr>
        <w:t xml:space="preserve"> </w:t>
      </w:r>
      <w:r w:rsidR="001E7FB4">
        <w:rPr>
          <w:sz w:val="28"/>
          <w:szCs w:val="28"/>
          <w:lang w:eastAsia="en-US"/>
        </w:rPr>
        <w:t>На рисунке 4</w:t>
      </w:r>
      <w:r w:rsidR="00AB1C99">
        <w:rPr>
          <w:sz w:val="28"/>
          <w:szCs w:val="28"/>
          <w:lang w:eastAsia="en-US"/>
        </w:rPr>
        <w:t xml:space="preserve">.3 приведена схема жизненного цикла </w:t>
      </w:r>
      <w:r w:rsidR="00AB1C99">
        <w:rPr>
          <w:i/>
          <w:sz w:val="28"/>
          <w:szCs w:val="28"/>
          <w:lang w:val="en-US" w:eastAsia="en-US"/>
        </w:rPr>
        <w:t>React</w:t>
      </w:r>
      <w:r w:rsidR="00AB1C99" w:rsidRPr="008E465E">
        <w:rPr>
          <w:sz w:val="28"/>
          <w:szCs w:val="28"/>
          <w:lang w:eastAsia="en-US"/>
        </w:rPr>
        <w:t xml:space="preserve"> компонента</w:t>
      </w:r>
      <w:r w:rsidR="00004ABD">
        <w:rPr>
          <w:sz w:val="28"/>
          <w:szCs w:val="28"/>
          <w:lang w:val="en-US" w:eastAsia="en-US"/>
        </w:rPr>
        <w:t xml:space="preserve"> [58]</w:t>
      </w:r>
      <w:r w:rsidR="00AB1C99" w:rsidRPr="008E465E">
        <w:rPr>
          <w:sz w:val="28"/>
          <w:szCs w:val="28"/>
          <w:lang w:eastAsia="en-US"/>
        </w:rPr>
        <w:t>.</w:t>
      </w:r>
    </w:p>
    <w:p w14:paraId="149D3358" w14:textId="77777777" w:rsidR="00C25F01" w:rsidRDefault="00C25F01" w:rsidP="008E5403">
      <w:pPr>
        <w:ind w:firstLine="709"/>
        <w:jc w:val="both"/>
        <w:rPr>
          <w:i/>
          <w:sz w:val="28"/>
          <w:szCs w:val="28"/>
          <w:lang w:eastAsia="en-US"/>
        </w:rPr>
      </w:pPr>
    </w:p>
    <w:p w14:paraId="14412190" w14:textId="6CC89536" w:rsidR="00FB7D02" w:rsidRPr="00FB7D02" w:rsidRDefault="00FB7D02" w:rsidP="00FB7D02">
      <w:pPr>
        <w:jc w:val="center"/>
        <w:rPr>
          <w:sz w:val="28"/>
          <w:szCs w:val="28"/>
          <w:lang w:eastAsia="en-US"/>
        </w:rPr>
      </w:pPr>
      <w:r>
        <w:fldChar w:fldCharType="begin"/>
      </w:r>
      <w:r>
        <w:instrText xml:space="preserve"> INCLUDEPICTURE "https://raw.githubusercontent.com/krambertech/react-essential-course/master/02-deep-in-components/images/005.png" \* MERGEFORMATINET </w:instrText>
      </w:r>
      <w:r>
        <w:fldChar w:fldCharType="separate"/>
      </w:r>
      <w:r w:rsidR="00A44240">
        <w:fldChar w:fldCharType="begin"/>
      </w:r>
      <w:r w:rsidR="00A44240">
        <w:instrText xml:space="preserve"> INCLUDEPICTURE  "https://raw.githubusercontent.com/krambertech/react-essential-course/master/02-deep-in-components/images/005.png" \* MERGEFORMATINET </w:instrText>
      </w:r>
      <w:r w:rsidR="00A44240">
        <w:fldChar w:fldCharType="separate"/>
      </w:r>
      <w:r w:rsidR="00E3152E">
        <w:fldChar w:fldCharType="begin"/>
      </w:r>
      <w:r w:rsidR="00E3152E">
        <w:instrText xml:space="preserve"> INCLUDEPICTURE  "https://raw.githubusercontent.com/krambertech/react-essential-course/master/02-deep-in-components/images/005.png" \* MERGEFORMATINET </w:instrText>
      </w:r>
      <w:r w:rsidR="00E3152E">
        <w:fldChar w:fldCharType="separate"/>
      </w:r>
      <w:r w:rsidR="00BD54D4">
        <w:fldChar w:fldCharType="begin"/>
      </w:r>
      <w:r w:rsidR="00BD54D4">
        <w:instrText xml:space="preserve"> INCLUDEPICTURE  "https://raw.githubusercontent.com/krambertech/react-essential-course/master/02-deep-in-components/images/005.png" \* MERGEFORMATINET </w:instrText>
      </w:r>
      <w:r w:rsidR="00BD54D4">
        <w:fldChar w:fldCharType="separate"/>
      </w:r>
      <w:r w:rsidR="00117F0B">
        <w:fldChar w:fldCharType="begin"/>
      </w:r>
      <w:r w:rsidR="00117F0B">
        <w:instrText xml:space="preserve"> INCLUDEPICTURE  "https://raw.githubusercontent.com/krambertech/react-essential-course/master/02-deep-in-components/images/005.png" \* MERGEFORMATINET </w:instrText>
      </w:r>
      <w:r w:rsidR="00117F0B">
        <w:fldChar w:fldCharType="separate"/>
      </w:r>
      <w:r w:rsidR="003328CF">
        <w:fldChar w:fldCharType="begin"/>
      </w:r>
      <w:r w:rsidR="003328CF">
        <w:instrText xml:space="preserve"> INCLUDEPICTURE  "https://raw.githubusercontent.com/krambertech/react-essential-course/master/02-deep-in-components/images/005.png" \* MERGEFORMATINET </w:instrText>
      </w:r>
      <w:r w:rsidR="003328CF">
        <w:fldChar w:fldCharType="separate"/>
      </w:r>
      <w:r w:rsidR="003E5942">
        <w:fldChar w:fldCharType="begin"/>
      </w:r>
      <w:r w:rsidR="003E5942">
        <w:instrText xml:space="preserve"> </w:instrText>
      </w:r>
      <w:r w:rsidR="003E5942">
        <w:instrText>INCLUDEPICTU</w:instrText>
      </w:r>
      <w:r w:rsidR="003E5942">
        <w:instrText>RE  "https://raw.githubusercontent.com/krambertech/react-essential-course/master/02-deep-in-components/images/005.png" \* MERGEFORMATINET</w:instrText>
      </w:r>
      <w:r w:rsidR="003E5942">
        <w:instrText xml:space="preserve"> </w:instrText>
      </w:r>
      <w:r w:rsidR="003E5942">
        <w:fldChar w:fldCharType="separate"/>
      </w:r>
      <w:r w:rsidR="00FB4CC4">
        <w:pict w14:anchorId="30FE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артинки по запросу react жизненный цикл изображение" style="width:444pt;height:246pt">
            <v:imagedata r:id="rId8" r:href="rId9"/>
          </v:shape>
        </w:pict>
      </w:r>
      <w:r w:rsidR="003E5942">
        <w:fldChar w:fldCharType="end"/>
      </w:r>
      <w:r w:rsidR="003328CF">
        <w:fldChar w:fldCharType="end"/>
      </w:r>
      <w:r w:rsidR="00117F0B">
        <w:fldChar w:fldCharType="end"/>
      </w:r>
      <w:r w:rsidR="00BD54D4">
        <w:fldChar w:fldCharType="end"/>
      </w:r>
      <w:r w:rsidR="00E3152E">
        <w:fldChar w:fldCharType="end"/>
      </w:r>
      <w:r w:rsidR="00A44240">
        <w:fldChar w:fldCharType="end"/>
      </w:r>
      <w:r>
        <w:fldChar w:fldCharType="end"/>
      </w:r>
    </w:p>
    <w:p w14:paraId="21B1550D" w14:textId="77777777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3CCA7C5B" w14:textId="51B6F6B4" w:rsidR="00FB7D02" w:rsidRPr="00FB7D02" w:rsidRDefault="001E7FB4" w:rsidP="00FB7D02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4</w:t>
      </w:r>
      <w:r w:rsidR="00FB7D02">
        <w:rPr>
          <w:sz w:val="28"/>
          <w:szCs w:val="28"/>
          <w:lang w:eastAsia="en-US"/>
        </w:rPr>
        <w:t xml:space="preserve">.3 – Жизненный цикл </w:t>
      </w:r>
      <w:r w:rsidR="00FB7D02" w:rsidRPr="00FB7D02">
        <w:rPr>
          <w:i/>
          <w:sz w:val="28"/>
          <w:szCs w:val="28"/>
          <w:lang w:val="en-US" w:eastAsia="en-US"/>
        </w:rPr>
        <w:t>React</w:t>
      </w:r>
      <w:r w:rsidR="00FB7D02" w:rsidRPr="00FB7D02">
        <w:rPr>
          <w:sz w:val="28"/>
          <w:szCs w:val="28"/>
          <w:lang w:eastAsia="en-US"/>
        </w:rPr>
        <w:t xml:space="preserve"> </w:t>
      </w:r>
      <w:r w:rsidR="00FB7D02">
        <w:rPr>
          <w:sz w:val="28"/>
          <w:szCs w:val="28"/>
          <w:lang w:eastAsia="en-US"/>
        </w:rPr>
        <w:t>компонента.</w:t>
      </w:r>
    </w:p>
    <w:p w14:paraId="3F118EBE" w14:textId="7D7BBC0A" w:rsidR="00FB7D02" w:rsidRDefault="00FB7D02" w:rsidP="008E5403">
      <w:pPr>
        <w:ind w:firstLine="709"/>
        <w:jc w:val="both"/>
        <w:rPr>
          <w:sz w:val="28"/>
          <w:szCs w:val="28"/>
          <w:lang w:eastAsia="en-US"/>
        </w:rPr>
      </w:pPr>
    </w:p>
    <w:p w14:paraId="1EFB32D0" w14:textId="358E695C" w:rsidR="007140EC" w:rsidRDefault="007140EC" w:rsidP="008E540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="009D4910" w:rsidRPr="009D4910">
        <w:rPr>
          <w:sz w:val="28"/>
          <w:szCs w:val="28"/>
          <w:lang w:eastAsia="en-US"/>
        </w:rPr>
        <w:t xml:space="preserve"> []</w:t>
      </w:r>
      <w:r>
        <w:rPr>
          <w:sz w:val="28"/>
          <w:szCs w:val="28"/>
          <w:lang w:eastAsia="en-US"/>
        </w:rPr>
        <w:t>:</w:t>
      </w:r>
    </w:p>
    <w:p w14:paraId="6D68AFE5" w14:textId="0E85F6FC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lastRenderedPageBreak/>
        <w:t>constructor</w:t>
      </w:r>
      <w:r w:rsidRPr="007140EC">
        <w:rPr>
          <w:sz w:val="28"/>
          <w:szCs w:val="28"/>
          <w:lang w:eastAsia="en-US"/>
        </w:rPr>
        <w:t>(</w:t>
      </w:r>
      <w:r w:rsidRPr="007140EC">
        <w:rPr>
          <w:i/>
          <w:sz w:val="28"/>
          <w:szCs w:val="28"/>
          <w:lang w:eastAsia="en-US"/>
        </w:rPr>
        <w:t>props</w:t>
      </w:r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14:paraId="3FB46B19" w14:textId="7E9D1882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componentWillMount</w:t>
      </w:r>
      <w:r>
        <w:rPr>
          <w:sz w:val="28"/>
          <w:szCs w:val="28"/>
          <w:lang w:eastAsia="en-US"/>
        </w:rPr>
        <w:t>()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14:paraId="73320D1F" w14:textId="04FE4D0F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render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14:paraId="23925EF4" w14:textId="24473449" w:rsidR="007140EC" w:rsidRPr="007140EC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7140EC">
        <w:rPr>
          <w:i/>
          <w:sz w:val="28"/>
          <w:szCs w:val="28"/>
          <w:lang w:eastAsia="en-US"/>
        </w:rPr>
        <w:t>componentDidMount</w:t>
      </w:r>
      <w:r w:rsidRPr="007140EC">
        <w:rPr>
          <w:sz w:val="28"/>
          <w:szCs w:val="28"/>
          <w:lang w:eastAsia="en-US"/>
        </w:rPr>
        <w:t xml:space="preserve">()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14:paraId="05697059" w14:textId="1518E3B8" w:rsidR="007140EC" w:rsidRPr="009D4910" w:rsidRDefault="007140EC" w:rsidP="007140EC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componentWillUnmount</w:t>
      </w:r>
      <w:r w:rsidR="009D4910">
        <w:rPr>
          <w:sz w:val="28"/>
          <w:szCs w:val="28"/>
          <w:lang w:eastAsia="en-US"/>
        </w:rPr>
        <w:t>()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="009D4910" w:rsidRPr="009D4910">
        <w:rPr>
          <w:sz w:val="28"/>
          <w:szCs w:val="28"/>
          <w:lang w:eastAsia="en-US"/>
        </w:rPr>
        <w:t>;</w:t>
      </w:r>
    </w:p>
    <w:p w14:paraId="76CA937C" w14:textId="14C69E6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shouldComponentUpdate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В зависимости от возвращаемого функцией значения можно управлять рендорингом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рендаринг компонента если заведомо ничего не изменилось; </w:t>
      </w:r>
    </w:p>
    <w:p w14:paraId="25C09AE5" w14:textId="7F2C81B8" w:rsidR="009D4910" w:rsidRP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nextState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14:paraId="60BB8637" w14:textId="70CF8512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componentDidUpdate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prevProps</w:t>
      </w:r>
      <w:r w:rsidRPr="009D4910">
        <w:rPr>
          <w:sz w:val="28"/>
          <w:szCs w:val="28"/>
          <w:lang w:eastAsia="en-US"/>
        </w:rPr>
        <w:t xml:space="preserve">, </w:t>
      </w:r>
      <w:r w:rsidRPr="009D4910">
        <w:rPr>
          <w:i/>
          <w:sz w:val="28"/>
          <w:szCs w:val="28"/>
          <w:lang w:eastAsia="en-US"/>
        </w:rPr>
        <w:t>prevState</w:t>
      </w:r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14:paraId="6430EB63" w14:textId="4E088807" w:rsidR="009D4910" w:rsidRDefault="009D4910" w:rsidP="009D4910">
      <w:pPr>
        <w:ind w:firstLine="709"/>
        <w:jc w:val="both"/>
        <w:rPr>
          <w:sz w:val="28"/>
          <w:szCs w:val="28"/>
          <w:lang w:eastAsia="en-US"/>
        </w:rPr>
      </w:pPr>
      <w:r w:rsidRPr="009D4910">
        <w:rPr>
          <w:i/>
          <w:sz w:val="28"/>
          <w:szCs w:val="28"/>
          <w:lang w:eastAsia="en-US"/>
        </w:rPr>
        <w:t>componentWillReceiveProps</w:t>
      </w:r>
      <w:r w:rsidRPr="009D4910">
        <w:rPr>
          <w:sz w:val="28"/>
          <w:szCs w:val="28"/>
          <w:lang w:eastAsia="en-US"/>
        </w:rPr>
        <w:t>(</w:t>
      </w:r>
      <w:r w:rsidRPr="009D4910">
        <w:rPr>
          <w:i/>
          <w:sz w:val="28"/>
          <w:szCs w:val="28"/>
          <w:lang w:eastAsia="en-US"/>
        </w:rPr>
        <w:t>nextProps</w:t>
      </w:r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r w:rsidRPr="00416F70">
        <w:rPr>
          <w:i/>
          <w:sz w:val="28"/>
          <w:szCs w:val="28"/>
          <w:lang w:eastAsia="en-US"/>
        </w:rPr>
        <w:t>this.state</w:t>
      </w:r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r w:rsidRPr="00416F70">
        <w:rPr>
          <w:i/>
          <w:sz w:val="28"/>
          <w:szCs w:val="28"/>
          <w:lang w:eastAsia="en-US"/>
        </w:rPr>
        <w:t>props</w:t>
      </w:r>
      <w:r w:rsidRPr="009D4910">
        <w:rPr>
          <w:sz w:val="28"/>
          <w:szCs w:val="28"/>
          <w:lang w:eastAsia="en-US"/>
        </w:rPr>
        <w:t>.</w:t>
      </w:r>
    </w:p>
    <w:p w14:paraId="6E5DC890" w14:textId="3188A53A" w:rsidR="00416F70" w:rsidRPr="00FB4CC4" w:rsidRDefault="00416F70" w:rsidP="009D491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14:paraId="6CB66C7F" w14:textId="32F07D13" w:rsidR="00416F70" w:rsidRP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59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предоставляет функционал для роутинга приложения. Роутер позволяет определить содержание одностраничного приложения в зависимости от заданного адреса.</w:t>
      </w:r>
    </w:p>
    <w:p w14:paraId="5523C286" w14:textId="4EFB0543" w:rsidR="00416F70" w:rsidRPr="00C31631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lastRenderedPageBreak/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="00C31631" w:rsidRPr="00C3163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60</w:t>
      </w:r>
      <w:r w:rsidR="00C31631"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 библиотека добавляет анимацию в реакт</w:t>
      </w:r>
      <w:r w:rsidR="00C31631">
        <w:rPr>
          <w:sz w:val="28"/>
          <w:szCs w:val="28"/>
          <w:lang w:eastAsia="en-US"/>
        </w:rPr>
        <w:t xml:space="preserve">. Производит интерполяцию значений, используемых в </w:t>
      </w:r>
      <w:r w:rsidR="00C31631" w:rsidRPr="00C31631">
        <w:rPr>
          <w:i/>
          <w:sz w:val="28"/>
          <w:szCs w:val="28"/>
          <w:lang w:val="en-US" w:eastAsia="en-US"/>
        </w:rPr>
        <w:t>CSS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для трансформации элементов документа.</w:t>
      </w:r>
    </w:p>
    <w:p w14:paraId="6D66E9AF" w14:textId="0F05C07F" w:rsidR="00C31631" w:rsidRPr="00C31631" w:rsidRDefault="00416F70" w:rsidP="00C3163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r w:rsidRPr="00C31631">
        <w:rPr>
          <w:i/>
          <w:sz w:val="28"/>
          <w:szCs w:val="28"/>
          <w:lang w:val="en-US" w:eastAsia="en-US"/>
        </w:rPr>
        <w:t>Addons</w:t>
      </w:r>
      <w:r w:rsidR="00C31631" w:rsidRPr="00C31631">
        <w:rPr>
          <w:sz w:val="28"/>
          <w:szCs w:val="28"/>
          <w:lang w:eastAsia="en-US"/>
        </w:rPr>
        <w:t xml:space="preserve"> [</w:t>
      </w:r>
      <w:r w:rsidR="00004ABD" w:rsidRPr="00004ABD">
        <w:rPr>
          <w:sz w:val="28"/>
          <w:szCs w:val="28"/>
          <w:lang w:eastAsia="en-US"/>
        </w:rPr>
        <w:t>61</w:t>
      </w:r>
      <w:r w:rsidR="00C31631" w:rsidRPr="00C3163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C31631">
        <w:rPr>
          <w:sz w:val="28"/>
          <w:szCs w:val="28"/>
          <w:lang w:eastAsia="en-US"/>
        </w:rPr>
        <w:t xml:space="preserve"> </w:t>
      </w:r>
      <w:r w:rsidR="00C31631">
        <w:rPr>
          <w:sz w:val="28"/>
          <w:szCs w:val="28"/>
          <w:lang w:eastAsia="en-US"/>
        </w:rPr>
        <w:t>представляет собой п</w:t>
      </w:r>
      <w:r w:rsidR="00C31631"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 w:rsidR="00C31631"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14:paraId="0A5CB484" w14:textId="6AB683DA" w:rsidR="00416F70" w:rsidRPr="00ED7E51" w:rsidRDefault="00416F70" w:rsidP="00ED7E51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 w:rsidR="00C31631">
        <w:rPr>
          <w:i/>
          <w:sz w:val="28"/>
          <w:szCs w:val="28"/>
          <w:lang w:eastAsia="en-US"/>
        </w:rPr>
        <w:t xml:space="preserve"> </w:t>
      </w:r>
      <w:r w:rsidR="00C3163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62</w:t>
      </w:r>
      <w:r w:rsidR="00C31631" w:rsidRPr="00ED7E51">
        <w:rPr>
          <w:sz w:val="28"/>
          <w:szCs w:val="28"/>
          <w:lang w:eastAsia="en-US"/>
        </w:rPr>
        <w:t xml:space="preserve">] </w:t>
      </w:r>
      <w:r w:rsidR="00C31631">
        <w:rPr>
          <w:sz w:val="28"/>
          <w:szCs w:val="28"/>
          <w:lang w:eastAsia="en-US"/>
        </w:rPr>
        <w:t>–</w:t>
      </w:r>
      <w:r w:rsidR="00C3163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="00ED7E51" w:rsidRPr="00ED7E51">
        <w:rPr>
          <w:i/>
          <w:sz w:val="28"/>
          <w:szCs w:val="28"/>
          <w:lang w:val="en-US" w:eastAsia="en-US"/>
        </w:rPr>
        <w:t>react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>компонент.</w:t>
      </w:r>
    </w:p>
    <w:p w14:paraId="2185E55A" w14:textId="76ED397A" w:rsidR="00416F70" w:rsidRDefault="00416F70" w:rsidP="00416F70">
      <w:pPr>
        <w:ind w:firstLine="709"/>
        <w:jc w:val="both"/>
        <w:rPr>
          <w:sz w:val="28"/>
          <w:szCs w:val="28"/>
          <w:lang w:eastAsia="en-US"/>
        </w:rPr>
      </w:pPr>
      <w:r w:rsidRPr="00ED7E51">
        <w:rPr>
          <w:i/>
          <w:sz w:val="28"/>
          <w:szCs w:val="28"/>
          <w:lang w:val="en-US" w:eastAsia="en-US"/>
        </w:rPr>
        <w:t>Redux</w:t>
      </w:r>
      <w:r w:rsidR="00ED7E51">
        <w:rPr>
          <w:sz w:val="28"/>
          <w:szCs w:val="28"/>
          <w:lang w:eastAsia="en-US"/>
        </w:rPr>
        <w:t xml:space="preserve"> </w:t>
      </w:r>
      <w:r w:rsidR="00ED7E51" w:rsidRPr="00ED7E51">
        <w:rPr>
          <w:sz w:val="28"/>
          <w:szCs w:val="28"/>
          <w:lang w:eastAsia="en-US"/>
        </w:rPr>
        <w:t>[</w:t>
      </w:r>
      <w:r w:rsidR="00004ABD" w:rsidRPr="00004ABD">
        <w:rPr>
          <w:sz w:val="28"/>
          <w:szCs w:val="28"/>
          <w:lang w:eastAsia="en-US"/>
        </w:rPr>
        <w:t>63</w:t>
      </w:r>
      <w:r w:rsidR="00ED7E51" w:rsidRPr="00ED7E51">
        <w:rPr>
          <w:sz w:val="28"/>
          <w:szCs w:val="28"/>
          <w:lang w:eastAsia="en-US"/>
        </w:rPr>
        <w:t xml:space="preserve">] </w:t>
      </w:r>
      <w:r w:rsidR="00ED7E51">
        <w:rPr>
          <w:sz w:val="28"/>
          <w:szCs w:val="28"/>
          <w:lang w:eastAsia="en-US"/>
        </w:rPr>
        <w:t>–</w:t>
      </w:r>
      <w:r w:rsidR="00ED7E51" w:rsidRPr="00ED7E51">
        <w:rPr>
          <w:sz w:val="28"/>
          <w:szCs w:val="28"/>
          <w:lang w:eastAsia="en-US"/>
        </w:rPr>
        <w:t xml:space="preserve"> </w:t>
      </w:r>
      <w:r w:rsidR="00ED7E51">
        <w:rPr>
          <w:sz w:val="28"/>
          <w:szCs w:val="28"/>
          <w:lang w:eastAsia="en-US"/>
        </w:rPr>
        <w:t xml:space="preserve">библиотека реализующая </w:t>
      </w:r>
      <w:r w:rsidR="00ED7E51">
        <w:rPr>
          <w:i/>
          <w:sz w:val="28"/>
          <w:szCs w:val="28"/>
          <w:lang w:val="en-US" w:eastAsia="en-US"/>
        </w:rPr>
        <w:t>flux</w:t>
      </w:r>
      <w:r w:rsidR="00ED7E51" w:rsidRPr="00ED7E51">
        <w:rPr>
          <w:sz w:val="28"/>
          <w:szCs w:val="28"/>
          <w:lang w:eastAsia="en-US"/>
        </w:rPr>
        <w:t>-</w:t>
      </w:r>
      <w:r w:rsidR="00ED7E51">
        <w:rPr>
          <w:sz w:val="28"/>
          <w:szCs w:val="28"/>
          <w:lang w:eastAsia="en-US"/>
        </w:rPr>
        <w:t>паттерн для работы с данными.</w:t>
      </w:r>
    </w:p>
    <w:p w14:paraId="78273F0D" w14:textId="760F172C" w:rsidR="00ED7E51" w:rsidRPr="00ED7E51" w:rsidRDefault="00ED7E51" w:rsidP="00416F70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14:paraId="6133D912" w14:textId="61E31E1C" w:rsidR="008E465E" w:rsidRPr="008E465E" w:rsidRDefault="008E465E" w:rsidP="008E465E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5. Разработка</w:t>
      </w:r>
      <w:r w:rsidRPr="008E465E">
        <w:rPr>
          <w:sz w:val="32"/>
          <w:szCs w:val="32"/>
        </w:rPr>
        <w:t xml:space="preserve"> </w:t>
      </w:r>
      <w:r w:rsidRPr="008E465E">
        <w:rPr>
          <w:i/>
          <w:sz w:val="32"/>
          <w:szCs w:val="32"/>
          <w:lang w:val="en-US"/>
        </w:rPr>
        <w:t>front</w:t>
      </w:r>
      <w:r w:rsidRPr="008E465E">
        <w:rPr>
          <w:i/>
          <w:sz w:val="32"/>
          <w:szCs w:val="32"/>
        </w:rPr>
        <w:t>-</w:t>
      </w:r>
      <w:r w:rsidRPr="008E465E">
        <w:rPr>
          <w:i/>
          <w:sz w:val="32"/>
          <w:szCs w:val="32"/>
          <w:lang w:val="en-US"/>
        </w:rPr>
        <w:t>end</w:t>
      </w:r>
      <w:r w:rsidRPr="008E465E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приложения управления автоматизированным тестированием проектов.</w:t>
      </w:r>
    </w:p>
    <w:p w14:paraId="675ABE53" w14:textId="3E24C6B5" w:rsidR="00FB7D02" w:rsidRDefault="008E465E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</w:t>
      </w:r>
      <w:r w:rsidR="001E7FB4">
        <w:rPr>
          <w:sz w:val="28"/>
          <w:szCs w:val="28"/>
          <w:lang w:eastAsia="en-US"/>
        </w:rPr>
        <w:t>, а так же предоставляла удобный интуитивно понятный пользовательский интерфейс</w:t>
      </w:r>
      <w:r>
        <w:rPr>
          <w:sz w:val="28"/>
          <w:szCs w:val="28"/>
          <w:lang w:eastAsia="en-US"/>
        </w:rPr>
        <w:t>. Н</w:t>
      </w:r>
      <w:r w:rsidR="001E7FB4">
        <w:rPr>
          <w:sz w:val="28"/>
          <w:szCs w:val="28"/>
          <w:lang w:eastAsia="en-US"/>
        </w:rPr>
        <w:t>а рисунке 5.1 продемонстрирован внешний вид веб-приложения.</w:t>
      </w:r>
    </w:p>
    <w:p w14:paraId="23E7D71C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43C4163A" w14:textId="256A6110" w:rsidR="001E7FB4" w:rsidRDefault="00FB4CC4" w:rsidP="001E7FB4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C94F0E3">
          <v:shape id="_x0000_i1026" type="#_x0000_t75" style="width:495pt;height:250.5pt">
            <v:imagedata r:id="rId10" o:title=""/>
          </v:shape>
        </w:pict>
      </w:r>
    </w:p>
    <w:p w14:paraId="7D1A69C4" w14:textId="77777777" w:rsidR="001E7FB4" w:rsidRDefault="001E7FB4" w:rsidP="001E7FB4">
      <w:pPr>
        <w:jc w:val="both"/>
        <w:rPr>
          <w:sz w:val="28"/>
          <w:szCs w:val="28"/>
          <w:lang w:eastAsia="en-US"/>
        </w:rPr>
      </w:pPr>
    </w:p>
    <w:p w14:paraId="795884ED" w14:textId="74475F46" w:rsidR="001E7FB4" w:rsidRDefault="001E7FB4" w:rsidP="001E7FB4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14:paraId="54957E6B" w14:textId="77777777" w:rsidR="001E7FB4" w:rsidRDefault="001E7FB4" w:rsidP="008E465E">
      <w:pPr>
        <w:ind w:firstLine="709"/>
        <w:jc w:val="both"/>
        <w:rPr>
          <w:sz w:val="28"/>
          <w:szCs w:val="28"/>
          <w:lang w:eastAsia="en-US"/>
        </w:rPr>
      </w:pPr>
    </w:p>
    <w:p w14:paraId="711EFBC2" w14:textId="63F8D7ED" w:rsidR="001E7FB4" w:rsidRDefault="001E7FB4" w:rsidP="008E465E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</w:t>
      </w:r>
      <w:r w:rsidR="007237C3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хранящий </w:t>
      </w:r>
      <w:r w:rsidR="007237C3">
        <w:rPr>
          <w:sz w:val="28"/>
          <w:szCs w:val="28"/>
          <w:lang w:eastAsia="en-US"/>
        </w:rPr>
        <w:t xml:space="preserve">массив состояний проектов, хранящий </w:t>
      </w:r>
      <w:r>
        <w:rPr>
          <w:sz w:val="28"/>
          <w:szCs w:val="28"/>
          <w:lang w:eastAsia="en-US"/>
        </w:rPr>
        <w:t>актуальную о</w:t>
      </w:r>
      <w:r w:rsidR="007237C3">
        <w:rPr>
          <w:sz w:val="28"/>
          <w:szCs w:val="28"/>
          <w:lang w:eastAsia="en-US"/>
        </w:rPr>
        <w:t xml:space="preserve"> добавленных проектах. Информация об отдельном проекте предоставляется в следующем виде</w:t>
      </w:r>
      <w:r w:rsidR="007237C3">
        <w:rPr>
          <w:sz w:val="28"/>
          <w:szCs w:val="28"/>
          <w:lang w:val="en-US" w:eastAsia="en-US"/>
        </w:rPr>
        <w:t>:</w:t>
      </w:r>
    </w:p>
    <w:p w14:paraId="796659E1" w14:textId="58BBA86D" w:rsidR="00E12DD5" w:rsidRPr="00E12DD5" w:rsidRDefault="004747A8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</w:t>
      </w:r>
      <w:r w:rsidR="00E12DD5">
        <w:rPr>
          <w:sz w:val="28"/>
          <w:szCs w:val="28"/>
          <w:lang w:eastAsia="en-US"/>
        </w:rPr>
        <w:t xml:space="preserve"> проекта, говорит о том какой этап разработки веб-приложения покрывает тестирование (возможны четыре состояния</w:t>
      </w:r>
      <w:r w:rsidR="00E12DD5" w:rsidRPr="00E12DD5">
        <w:rPr>
          <w:sz w:val="28"/>
          <w:szCs w:val="28"/>
          <w:lang w:eastAsia="en-US"/>
        </w:rPr>
        <w:t xml:space="preserve">: </w:t>
      </w:r>
      <w:proofErr w:type="spellStart"/>
      <w:r w:rsidR="00E12DD5">
        <w:rPr>
          <w:i/>
          <w:sz w:val="28"/>
          <w:szCs w:val="28"/>
          <w:lang w:val="en-US" w:eastAsia="en-US"/>
        </w:rPr>
        <w:t>int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proofErr w:type="spellStart"/>
      <w:r w:rsidR="00E12DD5">
        <w:rPr>
          <w:i/>
          <w:sz w:val="28"/>
          <w:szCs w:val="28"/>
          <w:lang w:val="en-US" w:eastAsia="en-US"/>
        </w:rPr>
        <w:t>qa</w:t>
      </w:r>
      <w:proofErr w:type="spellEnd"/>
      <w:r w:rsidR="00E12DD5" w:rsidRPr="00E12DD5">
        <w:rPr>
          <w:sz w:val="28"/>
          <w:szCs w:val="28"/>
          <w:lang w:eastAsia="en-US"/>
        </w:rPr>
        <w:t xml:space="preserve">, </w:t>
      </w:r>
      <w:r w:rsidR="00E12DD5" w:rsidRPr="00E12DD5">
        <w:rPr>
          <w:i/>
          <w:sz w:val="28"/>
          <w:szCs w:val="28"/>
          <w:lang w:val="en-US" w:eastAsia="en-US"/>
        </w:rPr>
        <w:t>production</w:t>
      </w:r>
      <w:r w:rsidR="00E12DD5">
        <w:rPr>
          <w:sz w:val="28"/>
          <w:szCs w:val="28"/>
          <w:lang w:eastAsia="en-US"/>
        </w:rPr>
        <w:t xml:space="preserve"> и </w:t>
      </w:r>
      <w:r w:rsidR="00E12DD5" w:rsidRPr="00ED7E51">
        <w:rPr>
          <w:i/>
          <w:sz w:val="28"/>
          <w:szCs w:val="28"/>
          <w:lang w:eastAsia="en-US"/>
        </w:rPr>
        <w:t>staging</w:t>
      </w:r>
      <w:r w:rsidR="00E12DD5">
        <w:rPr>
          <w:sz w:val="28"/>
          <w:szCs w:val="28"/>
          <w:lang w:eastAsia="en-US"/>
        </w:rPr>
        <w:t>)</w:t>
      </w:r>
      <w:r w:rsidR="00ED7E51">
        <w:rPr>
          <w:sz w:val="28"/>
          <w:szCs w:val="28"/>
          <w:lang w:eastAsia="en-US"/>
        </w:rPr>
        <w:t>,</w:t>
      </w:r>
    </w:p>
    <w:p w14:paraId="27257689" w14:textId="16455572" w:rsidR="00E12DD5" w:rsidRDefault="00E12DD5" w:rsidP="00E12DD5">
      <w:pPr>
        <w:numPr>
          <w:ilvl w:val="0"/>
          <w:numId w:val="43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название проекта,</w:t>
      </w:r>
    </w:p>
    <w:p w14:paraId="2275A4F0" w14:textId="4A2E118C" w:rsidR="00E12DD5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14:paraId="6CF69138" w14:textId="53CC4632" w:rsidR="00FF0CCC" w:rsidRPr="00FF0CCC" w:rsidRDefault="00FF0CC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14:paraId="3B735D3A" w14:textId="5CC3ED41" w:rsidR="00FF0CC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14:paraId="1BC7D85B" w14:textId="1D09729D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14:paraId="6371BA6A" w14:textId="7B206C53" w:rsidR="004A71AC" w:rsidRPr="004A71AC" w:rsidRDefault="004A71AC" w:rsidP="00E12DD5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результаты последнего тестирования,</w:t>
      </w:r>
    </w:p>
    <w:p w14:paraId="6903BDFF" w14:textId="5BD7D975" w:rsidR="004A71AC" w:rsidRPr="004A71AC" w:rsidRDefault="004A71AC" w:rsidP="004A71AC">
      <w:pPr>
        <w:numPr>
          <w:ilvl w:val="0"/>
          <w:numId w:val="43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14:paraId="6693170E" w14:textId="10D26B74" w:rsidR="00E12DD5" w:rsidRDefault="004A71AC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14:paraId="2B1CF43C" w14:textId="77777777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EDA9D4F" w14:textId="77777777" w:rsidR="003974D9" w:rsidRDefault="00FB4CC4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 w14:anchorId="5314C51C">
          <v:shape id="_x0000_i1027" type="#_x0000_t75" style="width:204pt;height:166.5pt">
            <v:imagedata r:id="rId11" o:title=""/>
          </v:shape>
        </w:pict>
      </w:r>
    </w:p>
    <w:p w14:paraId="03D1CD40" w14:textId="77777777" w:rsidR="003974D9" w:rsidRDefault="003974D9" w:rsidP="003974D9">
      <w:pPr>
        <w:jc w:val="both"/>
        <w:rPr>
          <w:sz w:val="28"/>
          <w:szCs w:val="28"/>
          <w:lang w:eastAsia="en-US"/>
        </w:rPr>
      </w:pPr>
    </w:p>
    <w:p w14:paraId="22BBB2CB" w14:textId="5E80A280" w:rsidR="003974D9" w:rsidRDefault="003974D9" w:rsidP="003974D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14:paraId="737109D1" w14:textId="5E80A280" w:rsidR="004A71AC" w:rsidRDefault="004A71AC" w:rsidP="008E465E">
      <w:pPr>
        <w:ind w:firstLine="709"/>
        <w:jc w:val="both"/>
        <w:rPr>
          <w:sz w:val="28"/>
          <w:szCs w:val="28"/>
          <w:lang w:eastAsia="en-US"/>
        </w:rPr>
      </w:pPr>
    </w:p>
    <w:p w14:paraId="52929E78" w14:textId="60BFFCF1" w:rsidR="004A71AC" w:rsidRDefault="003974D9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</w:t>
      </w:r>
      <w:r w:rsidR="00BD54D4">
        <w:rPr>
          <w:sz w:val="28"/>
          <w:szCs w:val="28"/>
          <w:lang w:eastAsia="en-US"/>
        </w:rPr>
        <w:t>перезапуска проекта</w:t>
      </w:r>
      <w:r>
        <w:rPr>
          <w:sz w:val="28"/>
          <w:szCs w:val="28"/>
          <w:lang w:eastAsia="en-US"/>
        </w:rPr>
        <w:t>)</w:t>
      </w:r>
      <w:r w:rsidR="00BD54D4">
        <w:rPr>
          <w:sz w:val="28"/>
          <w:szCs w:val="28"/>
          <w:lang w:eastAsia="en-US"/>
        </w:rPr>
        <w:t>.</w:t>
      </w:r>
    </w:p>
    <w:p w14:paraId="405791B4" w14:textId="7BECCEA7" w:rsidR="00BD54D4" w:rsidRPr="00FB4CC4" w:rsidRDefault="00BD54D4" w:rsidP="008E465E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proofErr w:type="spellStart"/>
      <w:proofErr w:type="gramStart"/>
      <w:r w:rsidRPr="00BD54D4">
        <w:rPr>
          <w:i/>
          <w:sz w:val="28"/>
          <w:szCs w:val="28"/>
          <w:lang w:eastAsia="en-US"/>
        </w:rPr>
        <w:t>git@gitlab.com:kuzmiankou_anatoli</w:t>
      </w:r>
      <w:proofErr w:type="spellEnd"/>
      <w:r w:rsidRPr="00BD54D4">
        <w:rPr>
          <w:i/>
          <w:sz w:val="28"/>
          <w:szCs w:val="28"/>
          <w:lang w:eastAsia="en-US"/>
        </w:rPr>
        <w:t>/</w:t>
      </w:r>
      <w:proofErr w:type="spellStart"/>
      <w:r w:rsidRPr="00BD54D4">
        <w:rPr>
          <w:i/>
          <w:sz w:val="28"/>
          <w:szCs w:val="28"/>
          <w:lang w:eastAsia="en-US"/>
        </w:rPr>
        <w:t>kuzmiankou_anatoli.git</w:t>
      </w:r>
      <w:proofErr w:type="spellEnd"/>
      <w:proofErr w:type="gramEnd"/>
      <w:r w:rsidRPr="00FB4CC4">
        <w:rPr>
          <w:sz w:val="28"/>
          <w:szCs w:val="28"/>
          <w:lang w:eastAsia="en-US"/>
        </w:rPr>
        <w:t>.</w:t>
      </w:r>
    </w:p>
    <w:p w14:paraId="48EA008E" w14:textId="76414DAF" w:rsidR="00BD54D4" w:rsidRPr="00BD54D4" w:rsidRDefault="000B7F27" w:rsidP="00BD54D4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14:paraId="32F5A6B0" w14:textId="40255F20" w:rsidR="005E478A" w:rsidRDefault="00656862" w:rsidP="00F4605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заключении следует отметить, что по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BD54D4">
        <w:rPr>
          <w:color w:val="000000"/>
          <w:sz w:val="28"/>
          <w:szCs w:val="28"/>
        </w:rPr>
        <w:t xml:space="preserve"> </w:t>
      </w:r>
      <w:r w:rsidR="00BD54D4" w:rsidRPr="00BD54D4">
        <w:rPr>
          <w:i/>
          <w:color w:val="000000"/>
          <w:sz w:val="28"/>
          <w:szCs w:val="28"/>
          <w:lang w:val="en-US"/>
        </w:rPr>
        <w:t>front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и </w:t>
      </w:r>
      <w:r w:rsidR="00BD54D4" w:rsidRPr="00BD54D4">
        <w:rPr>
          <w:i/>
          <w:color w:val="000000"/>
          <w:sz w:val="28"/>
          <w:szCs w:val="28"/>
          <w:lang w:val="en-US"/>
        </w:rPr>
        <w:t>back</w:t>
      </w:r>
      <w:r w:rsidR="00BD54D4" w:rsidRPr="00FB4CC4">
        <w:rPr>
          <w:i/>
          <w:color w:val="000000"/>
          <w:sz w:val="28"/>
          <w:szCs w:val="28"/>
        </w:rPr>
        <w:t>-</w:t>
      </w:r>
      <w:r w:rsidR="00BD54D4"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разработке современных веб-приложени</w:t>
      </w:r>
      <w:r w:rsidR="00BD54D4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.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 xml:space="preserve">Так же </w:t>
      </w:r>
      <w:r w:rsidR="00F91E12">
        <w:rPr>
          <w:color w:val="000000"/>
          <w:sz w:val="28"/>
          <w:szCs w:val="28"/>
          <w:lang w:val="en-US"/>
        </w:rPr>
        <w:t>JavaScript</w:t>
      </w:r>
      <w:r w:rsidR="00F91E12" w:rsidRPr="00FB4CC4">
        <w:rPr>
          <w:color w:val="000000"/>
          <w:sz w:val="28"/>
          <w:szCs w:val="28"/>
        </w:rPr>
        <w:t xml:space="preserve"> </w:t>
      </w:r>
      <w:proofErr w:type="spellStart"/>
      <w:r w:rsidR="00F91E12">
        <w:rPr>
          <w:color w:val="000000"/>
          <w:sz w:val="28"/>
          <w:szCs w:val="28"/>
        </w:rPr>
        <w:t>нашол</w:t>
      </w:r>
      <w:proofErr w:type="spellEnd"/>
      <w:r w:rsidR="00F91E12">
        <w:rPr>
          <w:color w:val="000000"/>
          <w:sz w:val="28"/>
          <w:szCs w:val="28"/>
        </w:rPr>
        <w:t xml:space="preserve"> свою </w:t>
      </w:r>
      <w:proofErr w:type="spellStart"/>
      <w:r w:rsidR="00F91E12">
        <w:rPr>
          <w:color w:val="000000"/>
          <w:sz w:val="28"/>
          <w:szCs w:val="28"/>
        </w:rPr>
        <w:t>нисшу</w:t>
      </w:r>
      <w:proofErr w:type="spellEnd"/>
      <w:r w:rsidR="00F91E12">
        <w:rPr>
          <w:color w:val="000000"/>
          <w:sz w:val="28"/>
          <w:szCs w:val="28"/>
        </w:rPr>
        <w:t xml:space="preserve"> для разработки </w:t>
      </w:r>
      <w:proofErr w:type="spellStart"/>
      <w:r w:rsidR="00F91E12">
        <w:rPr>
          <w:color w:val="000000"/>
          <w:sz w:val="28"/>
          <w:szCs w:val="28"/>
        </w:rPr>
        <w:t>мобильныйх</w:t>
      </w:r>
      <w:proofErr w:type="spellEnd"/>
      <w:r w:rsidR="00F91E12">
        <w:rPr>
          <w:color w:val="000000"/>
          <w:sz w:val="28"/>
          <w:szCs w:val="28"/>
        </w:rPr>
        <w:t xml:space="preserve"> приложений (</w:t>
      </w:r>
      <w:r w:rsidR="00F91E12" w:rsidRPr="00F91E12">
        <w:rPr>
          <w:i/>
          <w:color w:val="000000"/>
          <w:sz w:val="28"/>
          <w:szCs w:val="28"/>
          <w:lang w:val="en-US"/>
        </w:rPr>
        <w:t>React</w:t>
      </w:r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Native</w:t>
      </w:r>
      <w:r w:rsidR="00F91E12" w:rsidRPr="00FB4CC4">
        <w:rPr>
          <w:color w:val="000000"/>
          <w:sz w:val="28"/>
          <w:szCs w:val="28"/>
        </w:rPr>
        <w:t xml:space="preserve">, </w:t>
      </w:r>
      <w:proofErr w:type="spellStart"/>
      <w:r w:rsidR="00F91E12"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="00F91E12" w:rsidRPr="00FB4CC4">
        <w:rPr>
          <w:i/>
          <w:color w:val="000000"/>
          <w:sz w:val="28"/>
          <w:szCs w:val="28"/>
        </w:rPr>
        <w:t xml:space="preserve"> </w:t>
      </w:r>
      <w:r w:rsidR="00F91E12" w:rsidRPr="00F91E12">
        <w:rPr>
          <w:i/>
          <w:color w:val="000000"/>
          <w:sz w:val="28"/>
          <w:szCs w:val="28"/>
          <w:lang w:val="en-US"/>
        </w:rPr>
        <w:t>mobile</w:t>
      </w:r>
      <w:r w:rsidR="00F91E12" w:rsidRPr="00FB4CC4">
        <w:rPr>
          <w:color w:val="000000"/>
          <w:sz w:val="28"/>
          <w:szCs w:val="28"/>
        </w:rPr>
        <w:t xml:space="preserve"> </w:t>
      </w:r>
      <w:r w:rsidR="00F91E12">
        <w:rPr>
          <w:color w:val="000000"/>
          <w:sz w:val="28"/>
          <w:szCs w:val="28"/>
        </w:rPr>
        <w:t>и др.)</w:t>
      </w:r>
      <w:r>
        <w:rPr>
          <w:color w:val="000000"/>
          <w:sz w:val="28"/>
          <w:szCs w:val="28"/>
        </w:rPr>
        <w:t xml:space="preserve">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</w:t>
      </w:r>
      <w:r w:rsidR="00BD54D4">
        <w:rPr>
          <w:color w:val="000000"/>
          <w:sz w:val="28"/>
          <w:szCs w:val="28"/>
        </w:rPr>
        <w:t xml:space="preserve">Разработчики стандартов </w:t>
      </w:r>
      <w:proofErr w:type="spellStart"/>
      <w:r w:rsidR="00BD54D4"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="00BD54D4" w:rsidRPr="00FB4CC4"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>стараются учитывать при расширении функциональных возможностей языка</w:t>
      </w:r>
      <w:r>
        <w:rPr>
          <w:color w:val="000000"/>
          <w:sz w:val="28"/>
          <w:szCs w:val="28"/>
        </w:rPr>
        <w:t xml:space="preserve"> </w:t>
      </w:r>
      <w:r w:rsidR="00117F0B">
        <w:rPr>
          <w:color w:val="000000"/>
          <w:sz w:val="28"/>
          <w:szCs w:val="28"/>
        </w:rPr>
        <w:t>тенденции</w:t>
      </w:r>
      <w:r>
        <w:rPr>
          <w:color w:val="000000"/>
          <w:sz w:val="28"/>
          <w:szCs w:val="28"/>
        </w:rPr>
        <w:t xml:space="preserve"> в развитии современного программирования</w:t>
      </w:r>
      <w:r w:rsidR="00BD54D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BD54D4">
        <w:rPr>
          <w:color w:val="000000"/>
          <w:sz w:val="28"/>
          <w:szCs w:val="28"/>
        </w:rPr>
        <w:t xml:space="preserve">Это </w:t>
      </w:r>
      <w:r>
        <w:rPr>
          <w:color w:val="000000"/>
          <w:sz w:val="28"/>
          <w:szCs w:val="28"/>
        </w:rPr>
        <w:t xml:space="preserve">позволяет использовать преимущества нескольких подходов и опустить недостатки, </w:t>
      </w:r>
      <w:r w:rsidR="00BD54D4">
        <w:rPr>
          <w:color w:val="000000"/>
          <w:sz w:val="28"/>
          <w:szCs w:val="28"/>
        </w:rPr>
        <w:t>а также</w:t>
      </w:r>
      <w:r>
        <w:rPr>
          <w:color w:val="000000"/>
          <w:sz w:val="28"/>
          <w:szCs w:val="28"/>
        </w:rPr>
        <w:t xml:space="preserve"> обеспечивает легкий переход программистов с других языков.</w:t>
      </w:r>
    </w:p>
    <w:p w14:paraId="384F0012" w14:textId="77777777" w:rsidR="00F91E12" w:rsidRDefault="00BD54D4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</w:t>
      </w:r>
      <w:r w:rsidR="00F91E12">
        <w:rPr>
          <w:color w:val="000000"/>
          <w:sz w:val="28"/>
          <w:szCs w:val="28"/>
        </w:rPr>
        <w:t xml:space="preserve">. Во многом это достигается в использовании готовых компонент, с заложенным для выполнения конкретной задачи функционалом. </w:t>
      </w:r>
    </w:p>
    <w:p w14:paraId="033F4F9E" w14:textId="4B552B42" w:rsidR="0065686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14:paraId="1D6971CC" w14:textId="1BB991C5" w:rsidR="00F91E12" w:rsidRDefault="00F91E12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>.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js</w:t>
      </w:r>
      <w:proofErr w:type="spellEnd"/>
      <w:r w:rsidR="00B51D16" w:rsidRPr="00FB4CC4">
        <w:rPr>
          <w:color w:val="000000"/>
          <w:sz w:val="28"/>
          <w:szCs w:val="28"/>
        </w:rPr>
        <w:t xml:space="preserve">. </w:t>
      </w:r>
      <w:r w:rsidR="00B51D16">
        <w:rPr>
          <w:color w:val="000000"/>
          <w:sz w:val="28"/>
          <w:szCs w:val="28"/>
        </w:rPr>
        <w:t xml:space="preserve">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="00B51D16" w:rsidRPr="00B51D16">
        <w:rPr>
          <w:i/>
          <w:color w:val="000000"/>
          <w:sz w:val="28"/>
          <w:szCs w:val="28"/>
          <w:lang w:val="en-US"/>
        </w:rPr>
        <w:t>front</w:t>
      </w:r>
      <w:r w:rsidR="00B51D16" w:rsidRPr="00FB4CC4">
        <w:rPr>
          <w:i/>
          <w:color w:val="000000"/>
          <w:sz w:val="28"/>
          <w:szCs w:val="28"/>
        </w:rPr>
        <w:t>-</w:t>
      </w:r>
      <w:r w:rsidR="00B51D16" w:rsidRPr="00B51D16">
        <w:rPr>
          <w:i/>
          <w:color w:val="000000"/>
          <w:sz w:val="28"/>
          <w:szCs w:val="28"/>
          <w:lang w:val="en-US"/>
        </w:rPr>
        <w:t>end</w:t>
      </w:r>
      <w:r w:rsidR="00B51D16" w:rsidRPr="00FB4CC4">
        <w:rPr>
          <w:color w:val="000000"/>
          <w:sz w:val="28"/>
          <w:szCs w:val="28"/>
        </w:rPr>
        <w:t xml:space="preserve"> </w:t>
      </w:r>
      <w:r w:rsidR="00B51D16">
        <w:rPr>
          <w:color w:val="000000"/>
          <w:sz w:val="28"/>
          <w:szCs w:val="28"/>
        </w:rPr>
        <w:t>разработки</w:t>
      </w:r>
      <w:r w:rsidR="00B51D16" w:rsidRPr="00FB4CC4">
        <w:rPr>
          <w:color w:val="000000"/>
          <w:sz w:val="28"/>
          <w:szCs w:val="28"/>
        </w:rPr>
        <w:t>.</w:t>
      </w:r>
      <w:r w:rsidR="00B51D16">
        <w:rPr>
          <w:color w:val="000000"/>
          <w:sz w:val="28"/>
          <w:szCs w:val="28"/>
        </w:rPr>
        <w:t xml:space="preserve"> Неожиданным результатом оказалось удобство подхода для использования в мобильной разработке.</w:t>
      </w:r>
    </w:p>
    <w:p w14:paraId="3919F268" w14:textId="3D5EAF7C" w:rsidR="00B51D16" w:rsidRPr="00FB4CC4" w:rsidRDefault="00B51D16" w:rsidP="00F626A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Основным результатом научно исследовательской работы является </w:t>
      </w:r>
      <w:r w:rsidR="00117F0B">
        <w:rPr>
          <w:color w:val="000000"/>
          <w:sz w:val="28"/>
          <w:szCs w:val="28"/>
        </w:rPr>
        <w:t xml:space="preserve">разработанное приложении с использованием библиотеки </w:t>
      </w:r>
      <w:r w:rsidR="00117F0B" w:rsidRPr="00117F0B">
        <w:rPr>
          <w:i/>
          <w:color w:val="000000"/>
          <w:sz w:val="28"/>
          <w:szCs w:val="28"/>
          <w:lang w:val="en-US"/>
        </w:rPr>
        <w:t>react</w:t>
      </w:r>
      <w:r w:rsidR="00117F0B" w:rsidRPr="00FB4CC4">
        <w:rPr>
          <w:color w:val="000000"/>
          <w:sz w:val="28"/>
          <w:szCs w:val="28"/>
        </w:rPr>
        <w:t xml:space="preserve">, </w:t>
      </w:r>
      <w:r w:rsidR="00117F0B">
        <w:rPr>
          <w:color w:val="000000"/>
          <w:sz w:val="28"/>
          <w:szCs w:val="28"/>
        </w:rPr>
        <w:t xml:space="preserve">а так же концепции компонентно-ориентированного программирования. Исходный код приложения доступен для скачивания по адресу </w:t>
      </w:r>
      <w:proofErr w:type="spellStart"/>
      <w:r w:rsidR="00117F0B" w:rsidRPr="00BD54D4">
        <w:rPr>
          <w:i/>
          <w:sz w:val="28"/>
          <w:szCs w:val="28"/>
          <w:lang w:eastAsia="en-US"/>
        </w:rPr>
        <w:t>git@gitlab.com:kuzmiankou</w:t>
      </w:r>
      <w:proofErr w:type="spellEnd"/>
      <w:r w:rsidR="00117F0B">
        <w:rPr>
          <w:i/>
          <w:sz w:val="28"/>
          <w:szCs w:val="28"/>
          <w:lang w:eastAsia="en-US"/>
        </w:rPr>
        <w:br/>
      </w:r>
      <w:r w:rsidR="00117F0B" w:rsidRPr="00BD54D4">
        <w:rPr>
          <w:i/>
          <w:sz w:val="28"/>
          <w:szCs w:val="28"/>
          <w:lang w:eastAsia="en-US"/>
        </w:rPr>
        <w:t>_</w:t>
      </w:r>
      <w:proofErr w:type="spellStart"/>
      <w:r w:rsidR="00117F0B" w:rsidRPr="00BD54D4">
        <w:rPr>
          <w:i/>
          <w:sz w:val="28"/>
          <w:szCs w:val="28"/>
          <w:lang w:eastAsia="en-US"/>
        </w:rPr>
        <w:t>anatoli</w:t>
      </w:r>
      <w:proofErr w:type="spellEnd"/>
      <w:r w:rsidR="00117F0B" w:rsidRPr="00BD54D4">
        <w:rPr>
          <w:i/>
          <w:sz w:val="28"/>
          <w:szCs w:val="28"/>
          <w:lang w:eastAsia="en-US"/>
        </w:rPr>
        <w:t>/</w:t>
      </w:r>
      <w:proofErr w:type="spellStart"/>
      <w:r w:rsidR="00117F0B" w:rsidRPr="00BD54D4">
        <w:rPr>
          <w:i/>
          <w:sz w:val="28"/>
          <w:szCs w:val="28"/>
          <w:lang w:eastAsia="en-US"/>
        </w:rPr>
        <w:t>kuzmiankou_anatoli.git</w:t>
      </w:r>
      <w:proofErr w:type="spellEnd"/>
      <w:r w:rsidR="00117F0B">
        <w:rPr>
          <w:sz w:val="28"/>
          <w:szCs w:val="28"/>
          <w:lang w:eastAsia="en-US"/>
        </w:rPr>
        <w:t xml:space="preserve">. Так же исходный код некоторых компонентов приведен в приложении </w:t>
      </w:r>
      <w:r w:rsidR="00117F0B">
        <w:rPr>
          <w:sz w:val="28"/>
          <w:szCs w:val="28"/>
          <w:lang w:val="en-US" w:eastAsia="en-US"/>
        </w:rPr>
        <w:t>A</w:t>
      </w:r>
      <w:r w:rsidR="00117F0B" w:rsidRPr="00FB4CC4">
        <w:rPr>
          <w:sz w:val="28"/>
          <w:szCs w:val="28"/>
          <w:lang w:eastAsia="en-US"/>
        </w:rPr>
        <w:t>.</w:t>
      </w:r>
    </w:p>
    <w:p w14:paraId="2EDE01AB" w14:textId="77777777" w:rsidR="00640C39" w:rsidRPr="00640C39" w:rsidRDefault="00640C39" w:rsidP="00640C39">
      <w:pPr>
        <w:pStyle w:val="1"/>
        <w:numPr>
          <w:ilvl w:val="0"/>
          <w:numId w:val="0"/>
        </w:numPr>
        <w:ind w:firstLine="567"/>
        <w:rPr>
          <w:sz w:val="32"/>
          <w:szCs w:val="32"/>
        </w:rPr>
      </w:pPr>
      <w:r>
        <w:rPr>
          <w:sz w:val="32"/>
          <w:szCs w:val="32"/>
        </w:rPr>
        <w:lastRenderedPageBreak/>
        <w:t>Список использованной литературы</w:t>
      </w:r>
    </w:p>
    <w:p w14:paraId="41FAF5CB" w14:textId="5A7D75B3" w:rsidR="00E10F44" w:rsidRDefault="00E10F44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>Вве</w:t>
      </w:r>
      <w:r w:rsidR="00854C8A">
        <w:rPr>
          <w:sz w:val="28"/>
          <w:szCs w:val="28"/>
        </w:rPr>
        <w:t xml:space="preserve">дение в теорию программирования </w:t>
      </w:r>
      <w:r w:rsidR="00854C8A" w:rsidRPr="00730307">
        <w:rPr>
          <w:sz w:val="28"/>
          <w:szCs w:val="28"/>
        </w:rPr>
        <w:t>[</w:t>
      </w:r>
      <w:r w:rsidR="00854C8A">
        <w:rPr>
          <w:sz w:val="28"/>
          <w:szCs w:val="28"/>
        </w:rPr>
        <w:t>Электронный ресурс</w:t>
      </w:r>
      <w:r w:rsidR="00854C8A" w:rsidRPr="00730307">
        <w:rPr>
          <w:sz w:val="28"/>
          <w:szCs w:val="28"/>
        </w:rPr>
        <w:t>]</w:t>
      </w:r>
      <w:r w:rsidR="00854C8A">
        <w:rPr>
          <w:sz w:val="28"/>
          <w:szCs w:val="28"/>
        </w:rPr>
        <w:t>. – 2017</w:t>
      </w:r>
      <w:r w:rsidR="00854C8A" w:rsidRPr="00D57B93">
        <w:rPr>
          <w:sz w:val="28"/>
          <w:szCs w:val="28"/>
        </w:rPr>
        <w:t xml:space="preserve">. – </w:t>
      </w:r>
      <w:r w:rsidR="00854C8A" w:rsidRPr="00254D31">
        <w:rPr>
          <w:sz w:val="28"/>
          <w:szCs w:val="28"/>
        </w:rPr>
        <w:t>Режим</w:t>
      </w:r>
      <w:r w:rsidR="00854C8A" w:rsidRPr="00D57B93">
        <w:rPr>
          <w:sz w:val="28"/>
          <w:szCs w:val="28"/>
        </w:rPr>
        <w:t xml:space="preserve"> </w:t>
      </w:r>
      <w:r w:rsidR="00854C8A"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="00854C8A" w:rsidRPr="00254D31">
        <w:rPr>
          <w:sz w:val="28"/>
          <w:szCs w:val="28"/>
        </w:rPr>
        <w:t>па</w:t>
      </w:r>
      <w:r w:rsidR="00854C8A" w:rsidRPr="00D57B93">
        <w:rPr>
          <w:sz w:val="28"/>
          <w:szCs w:val="28"/>
        </w:rPr>
        <w:t>:</w:t>
      </w:r>
      <w:r w:rsidR="00854C8A">
        <w:rPr>
          <w:sz w:val="28"/>
          <w:szCs w:val="28"/>
        </w:rPr>
        <w:t xml:space="preserve"> </w:t>
      </w:r>
      <w:r w:rsidR="00854C8A" w:rsidRPr="00730307">
        <w:rPr>
          <w:sz w:val="28"/>
          <w:szCs w:val="28"/>
        </w:rPr>
        <w:t>http://www.intuit.ru/department/se/tppobj/17/</w:t>
      </w:r>
      <w:r w:rsidR="00854C8A">
        <w:rPr>
          <w:color w:val="000000"/>
          <w:sz w:val="28"/>
          <w:szCs w:val="28"/>
        </w:rPr>
        <w:t xml:space="preserve"> (дата обращения: </w:t>
      </w:r>
      <w:r w:rsidR="00854C8A">
        <w:rPr>
          <w:sz w:val="28"/>
          <w:szCs w:val="28"/>
        </w:rPr>
        <w:t>17</w:t>
      </w:r>
      <w:r w:rsidR="00854C8A" w:rsidRPr="00D57B93">
        <w:rPr>
          <w:sz w:val="28"/>
          <w:szCs w:val="28"/>
        </w:rPr>
        <w:t>.</w:t>
      </w:r>
      <w:r w:rsidR="00854C8A">
        <w:rPr>
          <w:sz w:val="28"/>
          <w:szCs w:val="28"/>
        </w:rPr>
        <w:t>12.2017)</w:t>
      </w:r>
      <w:r w:rsidR="00854C8A" w:rsidRPr="00D57B93">
        <w:rPr>
          <w:sz w:val="28"/>
          <w:szCs w:val="28"/>
        </w:rPr>
        <w:t>.</w:t>
      </w:r>
    </w:p>
    <w:p w14:paraId="53B45592" w14:textId="312F4B08" w:rsidR="00E10F44" w:rsidRDefault="00854C8A" w:rsidP="00854C8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https://ru.wikipedia.org/wiki/Компонентно-ориентированное_программирование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="00411FCD" w:rsidRPr="00411FCD">
        <w:rPr>
          <w:color w:val="000000"/>
          <w:sz w:val="28"/>
          <w:szCs w:val="28"/>
        </w:rPr>
        <w:t>.</w:t>
      </w:r>
    </w:p>
    <w:p w14:paraId="656970C7" w14:textId="7E5E3065" w:rsidR="00E10F44" w:rsidRPr="00730307" w:rsidRDefault="00414C4B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0" w:name="_Hlk502741029"/>
      <w:r w:rsidRPr="001A5AD2">
        <w:rPr>
          <w:color w:val="000000"/>
          <w:sz w:val="28"/>
          <w:szCs w:val="28"/>
        </w:rPr>
        <w:t>Кулямин, В</w:t>
      </w:r>
      <w:bookmarkEnd w:id="0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1" w:name="_Hlk502741049"/>
      <w:r w:rsidRPr="001A5AD2">
        <w:rPr>
          <w:color w:val="000000"/>
          <w:sz w:val="28"/>
          <w:szCs w:val="28"/>
        </w:rPr>
        <w:t>Виктор Кулямин</w:t>
      </w:r>
      <w:bookmarkEnd w:id="1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1A5AD2" w:rsidRPr="001A5AD2">
        <w:rPr>
          <w:sz w:val="28"/>
          <w:szCs w:val="28"/>
        </w:rPr>
        <w:t xml:space="preserve">М.: ИСП РАН, 2006. </w:t>
      </w:r>
      <w:r w:rsidR="001A5AD2" w:rsidRPr="001A5AD2">
        <w:rPr>
          <w:sz w:val="28"/>
          <w:szCs w:val="28"/>
        </w:rPr>
        <w:softHyphen/>
        <w:t xml:space="preserve">– 315 </w:t>
      </w:r>
      <w:r w:rsidR="000D0876">
        <w:rPr>
          <w:sz w:val="28"/>
          <w:szCs w:val="28"/>
          <w:lang w:val="en-US"/>
        </w:rPr>
        <w:t>c</w:t>
      </w:r>
      <w:r w:rsidR="001A5AD2" w:rsidRPr="001A5AD2">
        <w:rPr>
          <w:sz w:val="28"/>
          <w:szCs w:val="28"/>
        </w:rPr>
        <w:t xml:space="preserve">. </w:t>
      </w:r>
      <w:r w:rsidR="001A5AD2" w:rsidRPr="00606EB4">
        <w:rPr>
          <w:sz w:val="28"/>
          <w:szCs w:val="28"/>
        </w:rPr>
        <w:sym w:font="Symbol" w:char="002D"/>
      </w:r>
      <w:r w:rsidR="001A5AD2" w:rsidRPr="001A5AD2">
        <w:rPr>
          <w:sz w:val="28"/>
          <w:szCs w:val="28"/>
        </w:rPr>
        <w:t xml:space="preserve"> </w:t>
      </w:r>
      <w:r w:rsidR="001A5AD2" w:rsidRPr="001A5AD2">
        <w:rPr>
          <w:sz w:val="28"/>
          <w:szCs w:val="28"/>
          <w:lang w:val="en-US"/>
        </w:rPr>
        <w:t>ISBN</w:t>
      </w:r>
      <w:r w:rsidR="001A5AD2" w:rsidRPr="001A5AD2">
        <w:rPr>
          <w:sz w:val="28"/>
          <w:szCs w:val="28"/>
        </w:rPr>
        <w:t xml:space="preserve"> </w:t>
      </w:r>
      <w:r w:rsidR="001A5AD2">
        <w:rPr>
          <w:sz w:val="28"/>
          <w:szCs w:val="28"/>
        </w:rPr>
        <w:t>5-94774-544-5</w:t>
      </w:r>
      <w:r w:rsidR="00411FCD">
        <w:rPr>
          <w:sz w:val="28"/>
          <w:szCs w:val="28"/>
          <w:lang w:val="en-US"/>
        </w:rPr>
        <w:t>.</w:t>
      </w:r>
    </w:p>
    <w:p w14:paraId="3A495C67" w14:textId="7E737F42" w:rsidR="001A5AD2" w:rsidRPr="00730307" w:rsidRDefault="001A5AD2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1A5AD2">
        <w:rPr>
          <w:color w:val="000000"/>
          <w:sz w:val="28"/>
          <w:szCs w:val="28"/>
        </w:rPr>
        <w:t xml:space="preserve">Кулямин,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Кулямин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«Интуит»,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</w:rPr>
        <w:t>5-9556-0067-1</w:t>
      </w:r>
      <w:r w:rsidR="00411FCD">
        <w:rPr>
          <w:sz w:val="28"/>
          <w:szCs w:val="28"/>
          <w:lang w:val="en-US"/>
        </w:rPr>
        <w:t>.</w:t>
      </w:r>
    </w:p>
    <w:p w14:paraId="3E1A7C18" w14:textId="2FE60ED3" w:rsidR="001A5AD2" w:rsidRPr="00730307" w:rsidRDefault="000E330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Блинов, И. С. Методы программирования, второе издание </w:t>
      </w:r>
      <w:r w:rsidR="006D5BCF"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2" w:name="_Hlk502741098"/>
      <w:r>
        <w:rPr>
          <w:color w:val="000000"/>
          <w:sz w:val="28"/>
          <w:szCs w:val="28"/>
        </w:rPr>
        <w:t>И. С. Блинов, В. С. Романчик</w:t>
      </w:r>
      <w:bookmarkEnd w:id="2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 w:rsidR="00773CED">
        <w:rPr>
          <w:sz w:val="28"/>
          <w:szCs w:val="28"/>
        </w:rPr>
        <w:t xml:space="preserve">Минск: </w:t>
      </w:r>
      <w:r>
        <w:rPr>
          <w:sz w:val="28"/>
          <w:szCs w:val="28"/>
        </w:rPr>
        <w:t>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 w:rsidR="000D0876"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1A5AD2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1A5AD2">
        <w:rPr>
          <w:sz w:val="28"/>
          <w:szCs w:val="28"/>
        </w:rPr>
        <w:t xml:space="preserve"> </w:t>
      </w:r>
      <w:r w:rsidR="008F3198" w:rsidRPr="008F3198">
        <w:rPr>
          <w:sz w:val="28"/>
          <w:szCs w:val="28"/>
        </w:rPr>
        <w:t xml:space="preserve"> 978-985-7058-30-3</w:t>
      </w:r>
      <w:r w:rsidR="00411FCD">
        <w:rPr>
          <w:sz w:val="28"/>
          <w:szCs w:val="28"/>
          <w:lang w:val="en-US"/>
        </w:rPr>
        <w:t>.</w:t>
      </w:r>
    </w:p>
    <w:p w14:paraId="6CECCCD8" w14:textId="27D37445" w:rsidR="008F3198" w:rsidRPr="00730307" w:rsidRDefault="00773CED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 w:rsidR="006D5BCF"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3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3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730307">
        <w:rPr>
          <w:sz w:val="28"/>
          <w:szCs w:val="28"/>
          <w:lang w:val="en-US"/>
        </w:rPr>
        <w:t xml:space="preserve">  </w:t>
      </w:r>
      <w:r w:rsidRPr="00773CED">
        <w:rPr>
          <w:sz w:val="28"/>
          <w:szCs w:val="28"/>
          <w:lang w:val="en-US"/>
        </w:rPr>
        <w:t>978-1-25-958934-8</w:t>
      </w:r>
      <w:r w:rsidR="00411FCD">
        <w:rPr>
          <w:sz w:val="28"/>
          <w:szCs w:val="28"/>
          <w:lang w:val="en-US"/>
        </w:rPr>
        <w:t>.</w:t>
      </w:r>
    </w:p>
    <w:p w14:paraId="252DE212" w14:textId="762036B5" w:rsidR="00773CED" w:rsidRPr="00730307" w:rsidRDefault="000D0876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4" w:name="_Hlk502741140"/>
      <w:r>
        <w:rPr>
          <w:color w:val="000000"/>
          <w:sz w:val="28"/>
          <w:szCs w:val="28"/>
        </w:rPr>
        <w:t>Дж. Рихтер</w:t>
      </w:r>
      <w:bookmarkEnd w:id="4"/>
      <w:r>
        <w:rPr>
          <w:color w:val="000000"/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 xml:space="preserve">– </w:t>
      </w:r>
      <w:r w:rsidR="00A57513"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 xml:space="preserve">– </w:t>
      </w:r>
      <w:r w:rsidR="00A57513" w:rsidRPr="006D5BCF">
        <w:rPr>
          <w:sz w:val="28"/>
          <w:szCs w:val="28"/>
        </w:rPr>
        <w:t>896</w:t>
      </w:r>
      <w:r w:rsidRPr="006D5BCF">
        <w:rPr>
          <w:sz w:val="28"/>
          <w:szCs w:val="28"/>
        </w:rPr>
        <w:t xml:space="preserve"> </w:t>
      </w:r>
      <w:r w:rsidR="00A57513" w:rsidRPr="006D5BCF">
        <w:rPr>
          <w:sz w:val="28"/>
          <w:szCs w:val="28"/>
        </w:rPr>
        <w:t>с</w:t>
      </w:r>
      <w:r w:rsidRPr="006D5BCF">
        <w:rPr>
          <w:sz w:val="28"/>
          <w:szCs w:val="28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</w:t>
      </w:r>
      <w:r w:rsidR="00A57513" w:rsidRPr="006D5BCF">
        <w:rPr>
          <w:sz w:val="28"/>
          <w:szCs w:val="28"/>
        </w:rPr>
        <w:t>978-5-496</w:t>
      </w:r>
      <w:r w:rsidRPr="006D5BCF">
        <w:rPr>
          <w:sz w:val="28"/>
          <w:szCs w:val="28"/>
        </w:rPr>
        <w:t>-</w:t>
      </w:r>
      <w:r w:rsidR="00A57513">
        <w:rPr>
          <w:sz w:val="28"/>
          <w:szCs w:val="28"/>
        </w:rPr>
        <w:t>00433</w:t>
      </w:r>
      <w:r w:rsidRPr="006D5BCF">
        <w:rPr>
          <w:sz w:val="28"/>
          <w:szCs w:val="28"/>
        </w:rPr>
        <w:t>-</w:t>
      </w:r>
      <w:r w:rsidR="00A57513" w:rsidRPr="006D5BCF">
        <w:rPr>
          <w:sz w:val="28"/>
          <w:szCs w:val="28"/>
        </w:rPr>
        <w:t>6</w:t>
      </w:r>
      <w:r w:rsidR="00411FCD">
        <w:rPr>
          <w:sz w:val="28"/>
          <w:szCs w:val="28"/>
          <w:lang w:val="en-US"/>
        </w:rPr>
        <w:t>.</w:t>
      </w:r>
    </w:p>
    <w:p w14:paraId="0773943B" w14:textId="3DA93C51" w:rsidR="00A57513" w:rsidRPr="00730307" w:rsidRDefault="00A57513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/desktop/ms694363(v=vs.85).aspx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2A4A600A" w14:textId="73295A67" w:rsidR="00E74288" w:rsidRPr="00730307" w:rsidRDefault="00E74288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="00725881" w:rsidRPr="00730307">
        <w:rPr>
          <w:sz w:val="28"/>
          <w:szCs w:val="28"/>
        </w:rPr>
        <w:t xml:space="preserve">/ </w:t>
      </w:r>
      <w:r w:rsidR="00725881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 xml:space="preserve"> </w:t>
      </w:r>
      <w:r w:rsidR="00725881">
        <w:rPr>
          <w:sz w:val="28"/>
          <w:szCs w:val="28"/>
          <w:lang w:val="en-US"/>
        </w:rPr>
        <w:t>Model</w:t>
      </w:r>
      <w:r w:rsidR="00542865" w:rsidRPr="00542865">
        <w:rPr>
          <w:sz w:val="28"/>
          <w:szCs w:val="28"/>
        </w:rPr>
        <w:t xml:space="preserve"> [</w:t>
      </w:r>
      <w:r w:rsidR="00542865">
        <w:rPr>
          <w:sz w:val="28"/>
          <w:szCs w:val="28"/>
        </w:rPr>
        <w:t>Электронный ресурс</w:t>
      </w:r>
      <w:r w:rsidR="00542865" w:rsidRPr="00542865">
        <w:rPr>
          <w:sz w:val="28"/>
          <w:szCs w:val="28"/>
        </w:rPr>
        <w:t>]</w:t>
      </w:r>
      <w:r w:rsidR="00725881" w:rsidRPr="00730307">
        <w:rPr>
          <w:sz w:val="28"/>
          <w:szCs w:val="28"/>
        </w:rPr>
        <w:softHyphen/>
      </w:r>
      <w:r w:rsidR="00725881">
        <w:rPr>
          <w:color w:val="000000"/>
          <w:sz w:val="28"/>
          <w:szCs w:val="28"/>
        </w:rPr>
        <w:t xml:space="preserve">. </w:t>
      </w:r>
      <w:r w:rsidR="00725881">
        <w:rPr>
          <w:sz w:val="28"/>
          <w:szCs w:val="28"/>
        </w:rPr>
        <w:t>– 2017</w:t>
      </w:r>
      <w:r w:rsidR="00725881" w:rsidRPr="00D57B93">
        <w:rPr>
          <w:sz w:val="28"/>
          <w:szCs w:val="28"/>
        </w:rPr>
        <w:t xml:space="preserve">. – </w:t>
      </w:r>
      <w:r w:rsidR="00725881" w:rsidRPr="00254D31">
        <w:rPr>
          <w:sz w:val="28"/>
          <w:szCs w:val="28"/>
        </w:rPr>
        <w:t>Режим</w:t>
      </w:r>
      <w:r w:rsidR="00725881" w:rsidRPr="00D57B93">
        <w:rPr>
          <w:sz w:val="28"/>
          <w:szCs w:val="28"/>
        </w:rPr>
        <w:t xml:space="preserve"> </w:t>
      </w:r>
      <w:r w:rsidR="00725881" w:rsidRPr="00254D31">
        <w:rPr>
          <w:sz w:val="28"/>
          <w:szCs w:val="28"/>
        </w:rPr>
        <w:t>дост</w:t>
      </w:r>
      <w:r w:rsidR="00725881">
        <w:rPr>
          <w:sz w:val="28"/>
          <w:szCs w:val="28"/>
        </w:rPr>
        <w:t>у</w:t>
      </w:r>
      <w:r w:rsidR="00725881" w:rsidRPr="00254D31">
        <w:rPr>
          <w:sz w:val="28"/>
          <w:szCs w:val="28"/>
        </w:rPr>
        <w:t>па</w:t>
      </w:r>
      <w:r w:rsidR="00725881" w:rsidRPr="00D57B93">
        <w:rPr>
          <w:sz w:val="28"/>
          <w:szCs w:val="28"/>
        </w:rPr>
        <w:t>:</w:t>
      </w:r>
      <w:r w:rsidR="00725881">
        <w:rPr>
          <w:sz w:val="28"/>
          <w:szCs w:val="28"/>
        </w:rPr>
        <w:t xml:space="preserve"> </w:t>
      </w:r>
      <w:r w:rsidR="00725881" w:rsidRPr="00730307">
        <w:rPr>
          <w:sz w:val="28"/>
          <w:szCs w:val="28"/>
        </w:rPr>
        <w:t>https://ru.wikipedia.org/wiki/</w:t>
      </w:r>
      <w:r w:rsidR="00725881" w:rsidRPr="00DF225C">
        <w:rPr>
          <w:sz w:val="28"/>
          <w:szCs w:val="28"/>
          <w:lang w:val="en-US"/>
        </w:rPr>
        <w:t>Component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Object</w:t>
      </w:r>
      <w:r w:rsidR="00725881" w:rsidRPr="00730307">
        <w:rPr>
          <w:sz w:val="28"/>
          <w:szCs w:val="28"/>
        </w:rPr>
        <w:t>_</w:t>
      </w:r>
      <w:r w:rsidR="00725881" w:rsidRPr="00DF225C">
        <w:rPr>
          <w:sz w:val="28"/>
          <w:szCs w:val="28"/>
          <w:lang w:val="en-US"/>
        </w:rPr>
        <w:t>Model</w:t>
      </w:r>
      <w:r w:rsidR="00725881">
        <w:rPr>
          <w:color w:val="000000"/>
          <w:sz w:val="28"/>
          <w:szCs w:val="28"/>
        </w:rPr>
        <w:t xml:space="preserve"> (дата обращения: </w:t>
      </w:r>
      <w:r w:rsidR="00542865">
        <w:rPr>
          <w:sz w:val="28"/>
          <w:szCs w:val="28"/>
        </w:rPr>
        <w:t>23</w:t>
      </w:r>
      <w:r w:rsidR="00725881" w:rsidRPr="00D57B93">
        <w:rPr>
          <w:sz w:val="28"/>
          <w:szCs w:val="28"/>
        </w:rPr>
        <w:t>.</w:t>
      </w:r>
      <w:r w:rsidR="00542865">
        <w:rPr>
          <w:sz w:val="28"/>
          <w:szCs w:val="28"/>
        </w:rPr>
        <w:t>12</w:t>
      </w:r>
      <w:r w:rsidR="00725881">
        <w:rPr>
          <w:sz w:val="28"/>
          <w:szCs w:val="28"/>
        </w:rPr>
        <w:t>.2017)</w:t>
      </w:r>
      <w:r w:rsidR="00725881" w:rsidRPr="00D57B93">
        <w:rPr>
          <w:sz w:val="28"/>
          <w:szCs w:val="28"/>
        </w:rPr>
        <w:t>.</w:t>
      </w:r>
    </w:p>
    <w:p w14:paraId="17D63C53" w14:textId="316BDB17" w:rsidR="00725881" w:rsidRPr="007D465D" w:rsidRDefault="00542865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 w:rsidR="007D465D">
        <w:rPr>
          <w:color w:val="000000"/>
          <w:sz w:val="28"/>
          <w:szCs w:val="28"/>
          <w:lang w:val="en-US"/>
        </w:rPr>
        <w:t>HTML</w:t>
      </w:r>
      <w:r w:rsidR="007D465D" w:rsidRPr="007D465D">
        <w:rPr>
          <w:color w:val="000000"/>
          <w:sz w:val="28"/>
          <w:szCs w:val="28"/>
        </w:rPr>
        <w:t xml:space="preserve"> [</w:t>
      </w:r>
      <w:r w:rsidR="007D465D">
        <w:rPr>
          <w:color w:val="000000"/>
          <w:sz w:val="28"/>
          <w:szCs w:val="28"/>
        </w:rPr>
        <w:t>Электронный ресурс</w:t>
      </w:r>
      <w:r w:rsidR="007D465D" w:rsidRPr="007D465D">
        <w:rPr>
          <w:color w:val="000000"/>
          <w:sz w:val="28"/>
          <w:szCs w:val="28"/>
        </w:rPr>
        <w:t>]</w:t>
      </w:r>
      <w:r w:rsidR="007D465D">
        <w:rPr>
          <w:color w:val="000000"/>
          <w:sz w:val="28"/>
          <w:szCs w:val="28"/>
        </w:rPr>
        <w:t xml:space="preserve">. </w:t>
      </w:r>
      <w:r w:rsidR="007D465D">
        <w:rPr>
          <w:sz w:val="28"/>
          <w:szCs w:val="28"/>
        </w:rPr>
        <w:t>– 2017</w:t>
      </w:r>
      <w:r w:rsidR="007D465D" w:rsidRPr="00D57B93">
        <w:rPr>
          <w:sz w:val="28"/>
          <w:szCs w:val="28"/>
        </w:rPr>
        <w:t xml:space="preserve">. – </w:t>
      </w:r>
      <w:r w:rsidR="007D465D" w:rsidRPr="00254D31">
        <w:rPr>
          <w:sz w:val="28"/>
          <w:szCs w:val="28"/>
        </w:rPr>
        <w:t>Режим</w:t>
      </w:r>
      <w:r w:rsidR="007D465D" w:rsidRPr="00D57B93">
        <w:rPr>
          <w:sz w:val="28"/>
          <w:szCs w:val="28"/>
        </w:rPr>
        <w:t xml:space="preserve"> </w:t>
      </w:r>
      <w:r w:rsidR="007D465D" w:rsidRPr="00254D31">
        <w:rPr>
          <w:sz w:val="28"/>
          <w:szCs w:val="28"/>
        </w:rPr>
        <w:t>дост</w:t>
      </w:r>
      <w:r w:rsidR="007D465D">
        <w:rPr>
          <w:sz w:val="28"/>
          <w:szCs w:val="28"/>
        </w:rPr>
        <w:t>у</w:t>
      </w:r>
      <w:r w:rsidR="007D465D" w:rsidRPr="00254D31">
        <w:rPr>
          <w:sz w:val="28"/>
          <w:szCs w:val="28"/>
        </w:rPr>
        <w:t>па</w:t>
      </w:r>
      <w:r w:rsidR="007D465D" w:rsidRPr="00D57B93">
        <w:rPr>
          <w:sz w:val="28"/>
          <w:szCs w:val="28"/>
        </w:rPr>
        <w:t>:</w:t>
      </w:r>
      <w:r w:rsidR="007D465D">
        <w:rPr>
          <w:sz w:val="28"/>
          <w:szCs w:val="28"/>
        </w:rPr>
        <w:t xml:space="preserve"> </w:t>
      </w:r>
      <w:r w:rsidR="007D465D" w:rsidRPr="007D465D">
        <w:rPr>
          <w:color w:val="000000"/>
          <w:sz w:val="28"/>
          <w:szCs w:val="28"/>
        </w:rPr>
        <w:t>https://ru.wikipedia.org/wiki/HTML</w:t>
      </w:r>
      <w:r w:rsidR="007D465D">
        <w:rPr>
          <w:color w:val="000000"/>
          <w:sz w:val="28"/>
          <w:szCs w:val="28"/>
        </w:rPr>
        <w:t xml:space="preserve"> (дата обращения: </w:t>
      </w:r>
      <w:r w:rsidR="007D465D">
        <w:rPr>
          <w:sz w:val="28"/>
          <w:szCs w:val="28"/>
        </w:rPr>
        <w:t>23</w:t>
      </w:r>
      <w:r w:rsidR="007D465D" w:rsidRPr="00D57B93">
        <w:rPr>
          <w:sz w:val="28"/>
          <w:szCs w:val="28"/>
        </w:rPr>
        <w:t>.</w:t>
      </w:r>
      <w:r w:rsidR="007D465D">
        <w:rPr>
          <w:sz w:val="28"/>
          <w:szCs w:val="28"/>
        </w:rPr>
        <w:t>12.2017)</w:t>
      </w:r>
      <w:r w:rsidR="007D465D" w:rsidRPr="00D57B93">
        <w:rPr>
          <w:sz w:val="28"/>
          <w:szCs w:val="28"/>
        </w:rPr>
        <w:t>.</w:t>
      </w:r>
    </w:p>
    <w:p w14:paraId="40CA805F" w14:textId="07CFBA21" w:rsidR="007D465D" w:rsidRPr="007D465D" w:rsidRDefault="007D465D" w:rsidP="007D465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</w:t>
      </w:r>
      <w:proofErr w:type="gramStart"/>
      <w:r w:rsidRPr="007D465D">
        <w:rPr>
          <w:sz w:val="28"/>
          <w:szCs w:val="28"/>
          <w:lang w:val="en-US"/>
        </w:rPr>
        <w:t>For</w:t>
      </w:r>
      <w:proofErr w:type="gramEnd"/>
      <w:r w:rsidRPr="007D465D">
        <w:rPr>
          <w:sz w:val="28"/>
          <w:szCs w:val="28"/>
          <w:lang w:val="en-US"/>
        </w:rPr>
        <w:t xml:space="preserve">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 w:rsidR="006D5BCF"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5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D465D">
        <w:rPr>
          <w:color w:val="000000"/>
          <w:sz w:val="28"/>
          <w:szCs w:val="28"/>
          <w:lang w:val="en-US"/>
        </w:rPr>
        <w:t>Weyl</w:t>
      </w:r>
      <w:proofErr w:type="spellEnd"/>
      <w:r w:rsidRPr="007D465D">
        <w:rPr>
          <w:color w:val="000000"/>
          <w:sz w:val="28"/>
          <w:szCs w:val="28"/>
          <w:lang w:val="en-US"/>
        </w:rPr>
        <w:t xml:space="preserve">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5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7D465D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7D465D">
        <w:rPr>
          <w:sz w:val="28"/>
          <w:szCs w:val="28"/>
          <w:lang w:val="en-US"/>
        </w:rPr>
        <w:t xml:space="preserve">  978-0-9874674-8-5</w:t>
      </w:r>
    </w:p>
    <w:p w14:paraId="2C4CEBE2" w14:textId="62F91CF4" w:rsidR="007D465D" w:rsidRPr="00F54787" w:rsidRDefault="007D465D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</w:t>
      </w:r>
      <w:r w:rsidR="00F54787" w:rsidRPr="00F54787">
        <w:rPr>
          <w:color w:val="000000"/>
          <w:sz w:val="28"/>
          <w:szCs w:val="28"/>
        </w:rPr>
        <w:t xml:space="preserve"> [</w:t>
      </w:r>
      <w:r w:rsidR="00F54787">
        <w:rPr>
          <w:color w:val="000000"/>
          <w:sz w:val="28"/>
          <w:szCs w:val="28"/>
        </w:rPr>
        <w:t>Электронный ресурс</w:t>
      </w:r>
      <w:r w:rsidR="00F54787" w:rsidRPr="00F54787">
        <w:rPr>
          <w:color w:val="000000"/>
          <w:sz w:val="28"/>
          <w:szCs w:val="28"/>
        </w:rPr>
        <w:t>]</w:t>
      </w:r>
      <w:r w:rsidR="00F54787">
        <w:rPr>
          <w:color w:val="000000"/>
          <w:sz w:val="28"/>
          <w:szCs w:val="28"/>
        </w:rPr>
        <w:t xml:space="preserve">. </w:t>
      </w:r>
      <w:r w:rsidR="00F54787">
        <w:rPr>
          <w:sz w:val="28"/>
          <w:szCs w:val="28"/>
        </w:rPr>
        <w:t>– 2017</w:t>
      </w:r>
      <w:r w:rsidR="00F54787" w:rsidRPr="00D57B93">
        <w:rPr>
          <w:sz w:val="28"/>
          <w:szCs w:val="28"/>
        </w:rPr>
        <w:t xml:space="preserve">. – </w:t>
      </w:r>
      <w:r w:rsidR="00F54787" w:rsidRPr="00254D31">
        <w:rPr>
          <w:sz w:val="28"/>
          <w:szCs w:val="28"/>
        </w:rPr>
        <w:t>Режим</w:t>
      </w:r>
      <w:r w:rsidR="00F54787" w:rsidRPr="00D57B93">
        <w:rPr>
          <w:sz w:val="28"/>
          <w:szCs w:val="28"/>
        </w:rPr>
        <w:t xml:space="preserve"> </w:t>
      </w:r>
      <w:r w:rsidR="00F54787" w:rsidRPr="00254D31">
        <w:rPr>
          <w:sz w:val="28"/>
          <w:szCs w:val="28"/>
        </w:rPr>
        <w:t>дост</w:t>
      </w:r>
      <w:r w:rsidR="00F54787">
        <w:rPr>
          <w:sz w:val="28"/>
          <w:szCs w:val="28"/>
        </w:rPr>
        <w:t>у</w:t>
      </w:r>
      <w:r w:rsidR="00F54787" w:rsidRPr="00254D31">
        <w:rPr>
          <w:sz w:val="28"/>
          <w:szCs w:val="28"/>
        </w:rPr>
        <w:t>па</w:t>
      </w:r>
      <w:r w:rsidR="00F54787" w:rsidRPr="00D57B93">
        <w:rPr>
          <w:sz w:val="28"/>
          <w:szCs w:val="28"/>
        </w:rPr>
        <w:t>:</w:t>
      </w:r>
      <w:r w:rsidR="00F54787">
        <w:rPr>
          <w:sz w:val="28"/>
          <w:szCs w:val="28"/>
        </w:rPr>
        <w:t xml:space="preserve"> </w:t>
      </w:r>
      <w:r w:rsidR="00F54787" w:rsidRPr="00F54787">
        <w:rPr>
          <w:sz w:val="28"/>
          <w:szCs w:val="28"/>
        </w:rPr>
        <w:t>https://itvdn.com/ru/blog/article/looking-into-html6</w:t>
      </w:r>
      <w:r w:rsidR="00F54787">
        <w:rPr>
          <w:color w:val="000000"/>
          <w:sz w:val="28"/>
          <w:szCs w:val="28"/>
        </w:rPr>
        <w:t xml:space="preserve"> (дата обращения: </w:t>
      </w:r>
      <w:r w:rsidR="00F54787">
        <w:rPr>
          <w:sz w:val="28"/>
          <w:szCs w:val="28"/>
        </w:rPr>
        <w:t>24</w:t>
      </w:r>
      <w:r w:rsidR="00F54787" w:rsidRPr="00D57B93">
        <w:rPr>
          <w:sz w:val="28"/>
          <w:szCs w:val="28"/>
        </w:rPr>
        <w:t>.</w:t>
      </w:r>
      <w:r w:rsidR="00F54787">
        <w:rPr>
          <w:sz w:val="28"/>
          <w:szCs w:val="28"/>
        </w:rPr>
        <w:t>12.2017)</w:t>
      </w:r>
      <w:r w:rsidR="00F54787" w:rsidRPr="00D57B93">
        <w:rPr>
          <w:sz w:val="28"/>
          <w:szCs w:val="28"/>
        </w:rPr>
        <w:t>.</w:t>
      </w:r>
    </w:p>
    <w:p w14:paraId="15058FD5" w14:textId="4B6ADF4F" w:rsidR="00F54787" w:rsidRPr="00F54787" w:rsidRDefault="00F54787" w:rsidP="00F5478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730307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730307" w:rsidRPr="00730307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9E36007" w14:textId="47F25FA8" w:rsidR="00730307" w:rsidRPr="00F54787" w:rsidRDefault="00730307" w:rsidP="007303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E22B5A"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="00E22B5A"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4D401B9A" w14:textId="4CDFAE12" w:rsidR="00F54787" w:rsidRPr="006D5BCF" w:rsidRDefault="00216FEC" w:rsidP="00216FE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Сидерхолм</w:t>
      </w:r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="006D5BCF"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6" w:name="_Hlk502741206"/>
      <w:r>
        <w:rPr>
          <w:color w:val="000000"/>
          <w:sz w:val="28"/>
          <w:szCs w:val="28"/>
        </w:rPr>
        <w:t>Ден</w:t>
      </w:r>
      <w:r w:rsidRPr="00216F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Сидерхолм</w:t>
      </w:r>
      <w:bookmarkEnd w:id="6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6D5BCF">
        <w:rPr>
          <w:sz w:val="28"/>
          <w:szCs w:val="28"/>
        </w:rPr>
        <w:t xml:space="preserve"> </w:t>
      </w:r>
      <w:r w:rsidRPr="001A5AD2">
        <w:rPr>
          <w:sz w:val="28"/>
          <w:szCs w:val="28"/>
          <w:lang w:val="en-US"/>
        </w:rPr>
        <w:t>ISBN</w:t>
      </w:r>
      <w:r w:rsidRPr="006D5BCF">
        <w:rPr>
          <w:sz w:val="28"/>
          <w:szCs w:val="28"/>
        </w:rPr>
        <w:t xml:space="preserve">  978-5-91657-595-8</w:t>
      </w:r>
      <w:r w:rsidR="00411FCD">
        <w:rPr>
          <w:sz w:val="28"/>
          <w:szCs w:val="28"/>
          <w:lang w:val="en-US"/>
        </w:rPr>
        <w:t>.</w:t>
      </w:r>
    </w:p>
    <w:p w14:paraId="13C8C810" w14:textId="3C25CD2B" w:rsidR="00216FEC" w:rsidRPr="00E22B5A" w:rsidRDefault="006D5BCF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Макфарланд, Д.</w:t>
      </w:r>
      <w:r w:rsidR="00E22B5A" w:rsidRPr="00E22B5A">
        <w:rPr>
          <w:color w:val="000000"/>
          <w:sz w:val="28"/>
          <w:szCs w:val="28"/>
        </w:rPr>
        <w:t xml:space="preserve"> </w:t>
      </w:r>
      <w:r w:rsidR="00E22B5A">
        <w:rPr>
          <w:color w:val="000000"/>
          <w:sz w:val="28"/>
          <w:szCs w:val="28"/>
        </w:rPr>
        <w:t xml:space="preserve">Большая книга </w:t>
      </w:r>
      <w:r w:rsidR="00E22B5A">
        <w:rPr>
          <w:color w:val="000000"/>
          <w:sz w:val="28"/>
          <w:szCs w:val="28"/>
          <w:lang w:val="en-US"/>
        </w:rPr>
        <w:t>CSS</w:t>
      </w:r>
      <w:r w:rsidR="00E22B5A" w:rsidRPr="00E22B5A">
        <w:rPr>
          <w:color w:val="000000"/>
          <w:sz w:val="28"/>
          <w:szCs w:val="28"/>
        </w:rPr>
        <w:t>3</w:t>
      </w:r>
      <w:r w:rsidR="00E22B5A">
        <w:rPr>
          <w:color w:val="000000"/>
          <w:sz w:val="28"/>
          <w:szCs w:val="28"/>
        </w:rPr>
        <w:t xml:space="preserve"> </w:t>
      </w:r>
      <w:r w:rsidR="00E22B5A"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="00E22B5A" w:rsidRPr="00E22B5A">
        <w:rPr>
          <w:color w:val="000000"/>
          <w:sz w:val="28"/>
          <w:szCs w:val="28"/>
        </w:rPr>
        <w:t xml:space="preserve"> </w:t>
      </w:r>
      <w:bookmarkStart w:id="7" w:name="_Hlk502741224"/>
      <w:r w:rsidR="00E22B5A">
        <w:rPr>
          <w:color w:val="000000"/>
          <w:sz w:val="28"/>
          <w:szCs w:val="28"/>
        </w:rPr>
        <w:t>Д. Макфарланд</w:t>
      </w:r>
      <w:bookmarkEnd w:id="7"/>
      <w:r w:rsidR="00E22B5A">
        <w:rPr>
          <w:color w:val="000000"/>
          <w:sz w:val="28"/>
          <w:szCs w:val="28"/>
        </w:rPr>
        <w:t xml:space="preserve"> </w:t>
      </w:r>
      <w:r w:rsidR="00E22B5A" w:rsidRPr="00216FEC">
        <w:rPr>
          <w:sz w:val="28"/>
          <w:szCs w:val="28"/>
        </w:rPr>
        <w:t xml:space="preserve">– </w:t>
      </w:r>
      <w:r w:rsidR="00E22B5A">
        <w:rPr>
          <w:sz w:val="28"/>
          <w:szCs w:val="28"/>
        </w:rPr>
        <w:t>Питер</w:t>
      </w:r>
      <w:r w:rsidR="00E22B5A" w:rsidRPr="00216FEC">
        <w:rPr>
          <w:sz w:val="28"/>
          <w:szCs w:val="28"/>
        </w:rPr>
        <w:t>, 201</w:t>
      </w:r>
      <w:r w:rsidR="00E22B5A">
        <w:rPr>
          <w:sz w:val="28"/>
          <w:szCs w:val="28"/>
        </w:rPr>
        <w:t>4</w:t>
      </w:r>
      <w:r w:rsidR="00E22B5A" w:rsidRPr="00216FEC">
        <w:rPr>
          <w:sz w:val="28"/>
          <w:szCs w:val="28"/>
        </w:rPr>
        <w:t xml:space="preserve">. </w:t>
      </w:r>
      <w:r w:rsidR="00E22B5A" w:rsidRPr="00E22B5A">
        <w:rPr>
          <w:sz w:val="28"/>
          <w:szCs w:val="28"/>
        </w:rPr>
        <w:softHyphen/>
        <w:t xml:space="preserve">– </w:t>
      </w:r>
      <w:r w:rsidR="00E22B5A">
        <w:rPr>
          <w:sz w:val="28"/>
          <w:szCs w:val="28"/>
        </w:rPr>
        <w:t>608</w:t>
      </w:r>
      <w:r w:rsidR="00E22B5A" w:rsidRPr="00E22B5A">
        <w:rPr>
          <w:sz w:val="28"/>
          <w:szCs w:val="28"/>
        </w:rPr>
        <w:t xml:space="preserve"> с. </w:t>
      </w:r>
      <w:r w:rsidR="00E22B5A" w:rsidRPr="00606EB4">
        <w:rPr>
          <w:sz w:val="28"/>
          <w:szCs w:val="28"/>
        </w:rPr>
        <w:sym w:font="Symbol" w:char="002D"/>
      </w:r>
      <w:r w:rsidR="00E22B5A" w:rsidRPr="00E22B5A">
        <w:rPr>
          <w:sz w:val="28"/>
          <w:szCs w:val="28"/>
        </w:rPr>
        <w:t xml:space="preserve"> </w:t>
      </w:r>
      <w:r w:rsidR="00E22B5A" w:rsidRPr="001A5AD2">
        <w:rPr>
          <w:sz w:val="28"/>
          <w:szCs w:val="28"/>
          <w:lang w:val="en-US"/>
        </w:rPr>
        <w:t>ISBN</w:t>
      </w:r>
      <w:r w:rsidR="00E22B5A" w:rsidRPr="00E22B5A">
        <w:rPr>
          <w:sz w:val="28"/>
          <w:szCs w:val="28"/>
        </w:rPr>
        <w:t xml:space="preserve">  978-5-496-00428-2</w:t>
      </w:r>
      <w:r w:rsidR="00411FCD">
        <w:rPr>
          <w:sz w:val="28"/>
          <w:szCs w:val="28"/>
          <w:lang w:val="en-US"/>
        </w:rPr>
        <w:t>.</w:t>
      </w:r>
    </w:p>
    <w:p w14:paraId="12589AB4" w14:textId="333BD46D" w:rsidR="00E22B5A" w:rsidRPr="00E22B5A" w:rsidRDefault="00E22B5A" w:rsidP="00E22B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</w:t>
      </w:r>
      <w:proofErr w:type="gramStart"/>
      <w:r w:rsidRPr="00E22B5A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259BE83" w14:textId="2F0C9497" w:rsidR="00E22B5A" w:rsidRPr="00E22B5A" w:rsidRDefault="00E22B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66D5A"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3EDAB5B3" w14:textId="696666A8" w:rsidR="00E22B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6C28C7E9" w14:textId="37A044AC" w:rsidR="00166D5A" w:rsidRPr="00166D5A" w:rsidRDefault="00166D5A" w:rsidP="00166D5A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="00C834E0"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proofErr w:type="gramStart"/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proofErr w:type="gramEnd"/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04CA3025" w14:textId="78064DB3" w:rsidR="00166D5A" w:rsidRPr="00CA2877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3289FB3" w14:textId="6FDB1292" w:rsidR="00CA2877" w:rsidRPr="002E76B0" w:rsidRDefault="00CA2877" w:rsidP="00CA287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7850026A" w14:textId="4021D4E5" w:rsidR="002E76B0" w:rsidRPr="002E76B0" w:rsidRDefault="002E76B0" w:rsidP="002E76B0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Flexbox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48DEB494" w14:textId="3108F373" w:rsidR="00BA2BC9" w:rsidRPr="008F5FED" w:rsidRDefault="002E76B0" w:rsidP="008F5FE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</w:t>
      </w:r>
      <w:r w:rsidRPr="00D57B93">
        <w:rPr>
          <w:sz w:val="28"/>
          <w:szCs w:val="28"/>
        </w:rPr>
        <w:t>.</w:t>
      </w:r>
      <w:r w:rsidRPr="00E22B5A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E22B5A">
        <w:rPr>
          <w:sz w:val="28"/>
          <w:szCs w:val="28"/>
        </w:rPr>
        <w:t>.</w:t>
      </w:r>
    </w:p>
    <w:p w14:paraId="15F2C97A" w14:textId="1AA0D54E" w:rsidR="00330D03" w:rsidRPr="00606EB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A43BFC"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 w:rsidR="00854C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 w:rsidR="00854C8A"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JavaScript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6BFC6A7" w14:textId="113CC24A" w:rsidR="00606EB4" w:rsidRPr="008274A9" w:rsidRDefault="00606EB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8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8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>– 166</w:t>
      </w:r>
      <w:r w:rsidR="00A86074" w:rsidRPr="008274A9">
        <w:rPr>
          <w:sz w:val="28"/>
          <w:szCs w:val="28"/>
          <w:lang w:val="en-US"/>
        </w:rPr>
        <w:t xml:space="preserve"> </w:t>
      </w:r>
      <w:r w:rsidR="00A86074"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</w:t>
      </w:r>
      <w:r w:rsidR="00A86074" w:rsidRPr="008274A9">
        <w:rPr>
          <w:sz w:val="28"/>
          <w:szCs w:val="28"/>
          <w:lang w:val="en-US"/>
        </w:rPr>
        <w:t>978-1-4493-4288-3</w:t>
      </w:r>
      <w:r w:rsidR="00411FCD">
        <w:rPr>
          <w:sz w:val="28"/>
          <w:szCs w:val="28"/>
          <w:lang w:val="en-US"/>
        </w:rPr>
        <w:t>.</w:t>
      </w:r>
    </w:p>
    <w:p w14:paraId="69580D2D" w14:textId="62F6584A" w:rsidR="00A86074" w:rsidRPr="00A86074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9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9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978-1-59327-282-1</w:t>
      </w:r>
      <w:r w:rsidR="00411FCD">
        <w:rPr>
          <w:sz w:val="28"/>
          <w:szCs w:val="28"/>
          <w:lang w:val="en-US"/>
        </w:rPr>
        <w:t>.</w:t>
      </w:r>
    </w:p>
    <w:p w14:paraId="494C970D" w14:textId="1FA5ECB2" w:rsidR="00A86074" w:rsidRPr="004F093E" w:rsidRDefault="00A8607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Osmani, A. Developing Backbone.js Application // </w:t>
      </w:r>
      <w:bookmarkStart w:id="10" w:name="_Hlk502741376"/>
      <w:r>
        <w:rPr>
          <w:sz w:val="28"/>
          <w:szCs w:val="28"/>
          <w:lang w:val="en-US"/>
        </w:rPr>
        <w:t>Addy Osmani</w:t>
      </w:r>
      <w:bookmarkEnd w:id="10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  <w:r w:rsidRPr="00606EB4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</w:rPr>
        <w:sym w:font="Symbol" w:char="002D"/>
      </w:r>
      <w:r w:rsidRPr="00606EB4">
        <w:rPr>
          <w:sz w:val="28"/>
          <w:szCs w:val="28"/>
          <w:lang w:val="en-US"/>
        </w:rPr>
        <w:t xml:space="preserve"> ISBN</w:t>
      </w:r>
      <w:r>
        <w:rPr>
          <w:sz w:val="28"/>
          <w:szCs w:val="28"/>
          <w:lang w:val="en-US"/>
        </w:rPr>
        <w:t xml:space="preserve"> 978-1-449-32825-2</w:t>
      </w:r>
      <w:r w:rsidR="00411FCD">
        <w:rPr>
          <w:sz w:val="28"/>
          <w:szCs w:val="28"/>
          <w:lang w:val="en-US"/>
        </w:rPr>
        <w:t>.</w:t>
      </w:r>
    </w:p>
    <w:p w14:paraId="1E281B53" w14:textId="77777777" w:rsidR="00C86684" w:rsidRDefault="00C8668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>What is JavaScript? // Professional JavaScript for Web Developers. — 2nd ed. — USA, Canada: Wiley Publishing, Inc., 2009. — P. 3. — ISBN 978-0-470-22780-0.</w:t>
      </w:r>
    </w:p>
    <w:p w14:paraId="03ACF601" w14:textId="77777777" w:rsidR="006108ED" w:rsidRDefault="006108ED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 — ISBN 0321423305.</w:t>
      </w:r>
    </w:p>
    <w:p w14:paraId="73D355DA" w14:textId="237B8324" w:rsidR="00160B59" w:rsidRPr="00160B59" w:rsidRDefault="00160B59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developer</w:t>
      </w:r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mozilla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1D663658" w14:textId="615E4D6C" w:rsidR="006A4FAB" w:rsidRDefault="00B77C34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 — ISBN 978-0-470-22780-0.</w:t>
      </w:r>
    </w:p>
    <w:p w14:paraId="753F875C" w14:textId="6A90B9C3" w:rsidR="00E268EE" w:rsidRPr="00B047D4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/Веб-приложение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7886E9CF" w14:textId="3DDE6384" w:rsidR="00B047D4" w:rsidRPr="00887C26" w:rsidRDefault="00B047D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Крейн</w:t>
      </w:r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11" w:name="_Hlk502741518"/>
      <w:r w:rsidRPr="00B047D4">
        <w:rPr>
          <w:sz w:val="28"/>
          <w:szCs w:val="28"/>
        </w:rPr>
        <w:t>Крейн Д., Паскарелло Э., Джеймс Д.</w:t>
      </w:r>
      <w:bookmarkEnd w:id="11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 xml:space="preserve">– 640 с. </w:t>
      </w:r>
      <w:r w:rsidRPr="00606EB4">
        <w:rPr>
          <w:sz w:val="28"/>
          <w:szCs w:val="28"/>
        </w:rPr>
        <w:sym w:font="Symbol" w:char="002D"/>
      </w:r>
      <w:r w:rsidRPr="00887C26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87C26">
        <w:rPr>
          <w:sz w:val="28"/>
          <w:szCs w:val="28"/>
        </w:rPr>
        <w:t xml:space="preserve"> 5-8459-1034-</w:t>
      </w:r>
      <w:r w:rsidRPr="00B047D4">
        <w:rPr>
          <w:sz w:val="28"/>
          <w:szCs w:val="28"/>
          <w:lang w:val="en-US"/>
        </w:rPr>
        <w:t>X</w:t>
      </w:r>
    </w:p>
    <w:p w14:paraId="2138D9DF" w14:textId="46EC665E" w:rsidR="00E268EE" w:rsidRPr="00DD3B5F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AJAX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1D0B06D2" w14:textId="47482316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Википедия </w:t>
      </w:r>
      <w:r w:rsidR="00640C39">
        <w:rPr>
          <w:color w:val="000000"/>
          <w:sz w:val="28"/>
          <w:szCs w:val="28"/>
        </w:rPr>
        <w:t>/ Comet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Comet</w:t>
      </w:r>
      <w:r w:rsidR="00A875C5" w:rsidRPr="008F5FED">
        <w:rPr>
          <w:sz w:val="28"/>
          <w:szCs w:val="28"/>
        </w:rPr>
        <w:t>_(программирование)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4B1172B7" w14:textId="2CF9DDEE" w:rsidR="00F661A5" w:rsidRPr="00640C39" w:rsidRDefault="00DD3B5F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 w:rsidR="00640C39">
        <w:rPr>
          <w:color w:val="000000"/>
          <w:sz w:val="28"/>
          <w:szCs w:val="28"/>
        </w:rPr>
        <w:t>WebOS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https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ru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wikipedia</w:t>
      </w:r>
      <w:proofErr w:type="spellEnd"/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wiki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WebOS</w:t>
      </w:r>
      <w:proofErr w:type="spellEnd"/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640C39" w:rsidRPr="00D57B93">
        <w:rPr>
          <w:sz w:val="28"/>
          <w:szCs w:val="28"/>
        </w:rPr>
        <w:t>.</w:t>
      </w:r>
    </w:p>
    <w:p w14:paraId="776ABACE" w14:textId="5937E532" w:rsidR="006F1733" w:rsidRPr="00160B59" w:rsidRDefault="00640C39" w:rsidP="00B31365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oracle</w:t>
      </w:r>
      <w:r w:rsidR="00A875C5" w:rsidRPr="008F5FED">
        <w:rPr>
          <w:sz w:val="28"/>
          <w:szCs w:val="28"/>
        </w:rPr>
        <w:t>.</w:t>
      </w:r>
      <w:r w:rsidR="00A875C5" w:rsidRPr="008F5FED">
        <w:rPr>
          <w:sz w:val="28"/>
          <w:szCs w:val="28"/>
          <w:lang w:val="en-US"/>
        </w:rPr>
        <w:t>com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technetwork</w:t>
      </w:r>
      <w:proofErr w:type="spellEnd"/>
      <w:r w:rsidR="00A875C5" w:rsidRPr="008F5FED">
        <w:rPr>
          <w:sz w:val="28"/>
          <w:szCs w:val="28"/>
        </w:rPr>
        <w:t>/</w:t>
      </w:r>
      <w:r w:rsidR="00A875C5" w:rsidRPr="008F5FED">
        <w:rPr>
          <w:sz w:val="28"/>
          <w:szCs w:val="28"/>
          <w:lang w:val="en-US"/>
        </w:rPr>
        <w:t>java</w:t>
      </w:r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javase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webnotes</w:t>
      </w:r>
      <w:proofErr w:type="spellEnd"/>
      <w:r w:rsidR="00A875C5" w:rsidRPr="008F5FED">
        <w:rPr>
          <w:sz w:val="28"/>
          <w:szCs w:val="28"/>
        </w:rPr>
        <w:t>-136672.</w:t>
      </w:r>
      <w:r w:rsidR="00A875C5" w:rsidRPr="008F5FED">
        <w:rPr>
          <w:sz w:val="28"/>
          <w:szCs w:val="28"/>
          <w:lang w:val="en-US"/>
        </w:rPr>
        <w:t>html</w:t>
      </w:r>
      <w:r w:rsidR="00A875C5">
        <w:rPr>
          <w:color w:val="000000"/>
          <w:sz w:val="28"/>
          <w:szCs w:val="28"/>
        </w:rPr>
        <w:t xml:space="preserve"> (дата обращения: </w:t>
      </w:r>
      <w:r w:rsidR="00A875C5">
        <w:rPr>
          <w:sz w:val="28"/>
          <w:szCs w:val="28"/>
        </w:rPr>
        <w:t>16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Pr="00D57B93">
        <w:rPr>
          <w:sz w:val="28"/>
          <w:szCs w:val="28"/>
        </w:rPr>
        <w:t>.</w:t>
      </w:r>
    </w:p>
    <w:p w14:paraId="22419CF0" w14:textId="3B762C06" w:rsidR="00160B59" w:rsidRPr="00411FCD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="00160B59"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="00160B59" w:rsidRPr="004F093E">
        <w:rPr>
          <w:sz w:val="28"/>
          <w:szCs w:val="28"/>
          <w:lang w:val="en-US"/>
        </w:rPr>
        <w:t xml:space="preserve"> / </w:t>
      </w:r>
      <w:bookmarkStart w:id="12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12"/>
      <w:proofErr w:type="spellEnd"/>
      <w:r w:rsidR="00160B59"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="00160B59" w:rsidRPr="004F093E">
        <w:rPr>
          <w:i/>
          <w:sz w:val="28"/>
          <w:szCs w:val="28"/>
          <w:lang w:val="en-US"/>
        </w:rPr>
        <w:t xml:space="preserve"> </w:t>
      </w:r>
      <w:r w:rsidR="00160B59" w:rsidRPr="004F093E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4F093E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4F093E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411FCD">
        <w:rPr>
          <w:sz w:val="28"/>
          <w:szCs w:val="28"/>
          <w:lang w:val="en-US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411FCD">
        <w:rPr>
          <w:sz w:val="28"/>
          <w:szCs w:val="28"/>
          <w:lang w:val="en-US"/>
        </w:rPr>
        <w:t>://</w:t>
      </w:r>
      <w:r w:rsidR="00A875C5" w:rsidRPr="008F5FED">
        <w:rPr>
          <w:sz w:val="28"/>
          <w:szCs w:val="28"/>
          <w:lang w:val="en-US"/>
        </w:rPr>
        <w:t>www</w:t>
      </w:r>
      <w:r w:rsidR="00A875C5" w:rsidRPr="00411FCD">
        <w:rPr>
          <w:sz w:val="28"/>
          <w:szCs w:val="28"/>
          <w:lang w:val="en-US"/>
        </w:rPr>
        <w:t>.</w:t>
      </w:r>
      <w:r w:rsidR="00411FCD" w:rsidRPr="00411FCD">
        <w:rPr>
          <w:sz w:val="28"/>
          <w:szCs w:val="28"/>
          <w:lang w:val="en-US"/>
        </w:rPr>
        <w:br/>
      </w:r>
      <w:r w:rsidR="00A875C5" w:rsidRPr="008F5FED">
        <w:rPr>
          <w:sz w:val="28"/>
          <w:szCs w:val="28"/>
          <w:lang w:val="en-US"/>
        </w:rPr>
        <w:t>nodebeginner</w:t>
      </w:r>
      <w:r w:rsidR="00A875C5" w:rsidRPr="00411FCD">
        <w:rPr>
          <w:sz w:val="28"/>
          <w:szCs w:val="28"/>
          <w:lang w:val="en-US"/>
        </w:rPr>
        <w:t>.</w:t>
      </w:r>
      <w:r w:rsidR="00A875C5" w:rsidRPr="008F5FED">
        <w:rPr>
          <w:sz w:val="28"/>
          <w:szCs w:val="28"/>
          <w:lang w:val="en-US"/>
        </w:rPr>
        <w:t>org</w:t>
      </w:r>
      <w:r w:rsidR="00A875C5" w:rsidRPr="00411FCD">
        <w:rPr>
          <w:sz w:val="28"/>
          <w:szCs w:val="28"/>
          <w:lang w:val="en-US"/>
        </w:rPr>
        <w:t xml:space="preserve">/ </w:t>
      </w:r>
      <w:r w:rsidR="00A875C5" w:rsidRPr="00411FCD">
        <w:rPr>
          <w:color w:val="000000"/>
          <w:sz w:val="28"/>
          <w:szCs w:val="28"/>
          <w:lang w:val="en-US"/>
        </w:rPr>
        <w:t>(</w:t>
      </w:r>
      <w:r w:rsidR="00A875C5">
        <w:rPr>
          <w:color w:val="000000"/>
          <w:sz w:val="28"/>
          <w:szCs w:val="28"/>
        </w:rPr>
        <w:t>дата</w:t>
      </w:r>
      <w:r w:rsidR="00A875C5" w:rsidRPr="00411FCD">
        <w:rPr>
          <w:color w:val="000000"/>
          <w:sz w:val="28"/>
          <w:szCs w:val="28"/>
          <w:lang w:val="en-US"/>
        </w:rPr>
        <w:t xml:space="preserve"> </w:t>
      </w:r>
      <w:r w:rsidR="00A875C5">
        <w:rPr>
          <w:color w:val="000000"/>
          <w:sz w:val="28"/>
          <w:szCs w:val="28"/>
        </w:rPr>
        <w:t>обращения</w:t>
      </w:r>
      <w:r w:rsidR="00A875C5" w:rsidRPr="00411FCD">
        <w:rPr>
          <w:color w:val="000000"/>
          <w:sz w:val="28"/>
          <w:szCs w:val="28"/>
          <w:lang w:val="en-US"/>
        </w:rPr>
        <w:t xml:space="preserve">: </w:t>
      </w:r>
      <w:r w:rsidR="00A875C5" w:rsidRPr="00411FCD">
        <w:rPr>
          <w:sz w:val="28"/>
          <w:szCs w:val="28"/>
          <w:lang w:val="en-US"/>
        </w:rPr>
        <w:t>30.05.2017)</w:t>
      </w:r>
      <w:r w:rsidRPr="00411FCD">
        <w:rPr>
          <w:sz w:val="28"/>
          <w:szCs w:val="28"/>
          <w:lang w:val="en-US"/>
        </w:rPr>
        <w:t>.</w:t>
      </w:r>
    </w:p>
    <w:p w14:paraId="7057B710" w14:textId="299A1D44" w:rsidR="00160B59" w:rsidRPr="00A875C5" w:rsidRDefault="003169D8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>.</w:t>
      </w:r>
      <w:r w:rsidR="00160B59" w:rsidRPr="0078259B"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="00160B59"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="00160B59"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</w:t>
      </w:r>
      <w:r w:rsidR="00160B59" w:rsidRPr="0078259B">
        <w:rPr>
          <w:sz w:val="28"/>
          <w:szCs w:val="28"/>
          <w:lang w:val="en-US"/>
        </w:rPr>
        <w:t xml:space="preserve">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="00160B59" w:rsidRPr="00A875C5">
        <w:rPr>
          <w:i/>
          <w:sz w:val="28"/>
          <w:szCs w:val="28"/>
          <w:lang w:val="en-US"/>
        </w:rPr>
        <w:t xml:space="preserve"> </w:t>
      </w:r>
      <w:r w:rsidR="00160B59" w:rsidRPr="00A875C5">
        <w:rPr>
          <w:sz w:val="28"/>
          <w:szCs w:val="28"/>
          <w:lang w:val="en-US"/>
        </w:rPr>
        <w:t>[</w:t>
      </w:r>
      <w:r w:rsidR="00160B59" w:rsidRPr="00B30A68">
        <w:rPr>
          <w:sz w:val="28"/>
          <w:szCs w:val="28"/>
        </w:rPr>
        <w:t>Электронный</w:t>
      </w:r>
      <w:r w:rsidR="00160B59" w:rsidRPr="00A875C5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ресурс</w:t>
      </w:r>
      <w:r w:rsidR="00160B59" w:rsidRPr="0078259B">
        <w:rPr>
          <w:sz w:val="28"/>
          <w:szCs w:val="28"/>
          <w:lang w:val="en-US"/>
        </w:rPr>
        <w:t xml:space="preserve">]. </w:t>
      </w:r>
      <w:r w:rsidR="00160B59">
        <w:sym w:font="Symbol" w:char="002D"/>
      </w:r>
      <w:r w:rsidR="00160B59" w:rsidRPr="0078259B">
        <w:rPr>
          <w:sz w:val="28"/>
          <w:szCs w:val="28"/>
          <w:lang w:val="en-US"/>
        </w:rPr>
        <w:t xml:space="preserve"> </w:t>
      </w:r>
      <w:r w:rsidR="00160B59" w:rsidRPr="00411FCD">
        <w:rPr>
          <w:sz w:val="28"/>
          <w:szCs w:val="28"/>
          <w:lang w:val="en-US"/>
        </w:rPr>
        <w:t xml:space="preserve">2017. </w:t>
      </w:r>
      <w:r w:rsidR="00160B59">
        <w:sym w:font="Symbol" w:char="002D"/>
      </w:r>
      <w:r w:rsidR="00160B59" w:rsidRPr="00411FCD">
        <w:rPr>
          <w:sz w:val="28"/>
          <w:szCs w:val="28"/>
          <w:lang w:val="en-US"/>
        </w:rPr>
        <w:t xml:space="preserve"> </w:t>
      </w:r>
      <w:r w:rsidR="00160B59" w:rsidRPr="00B30A68">
        <w:rPr>
          <w:sz w:val="28"/>
          <w:szCs w:val="28"/>
        </w:rPr>
        <w:t>Режим</w:t>
      </w:r>
      <w:r w:rsidR="00160B59" w:rsidRPr="00A875C5">
        <w:rPr>
          <w:sz w:val="28"/>
          <w:szCs w:val="28"/>
        </w:rPr>
        <w:t xml:space="preserve"> </w:t>
      </w:r>
      <w:r w:rsidR="00160B59" w:rsidRPr="00B30A68">
        <w:rPr>
          <w:sz w:val="28"/>
          <w:szCs w:val="28"/>
        </w:rPr>
        <w:t>доступа</w:t>
      </w:r>
      <w:r w:rsidR="00160B59" w:rsidRPr="00A875C5">
        <w:rPr>
          <w:sz w:val="28"/>
          <w:szCs w:val="28"/>
        </w:rPr>
        <w:t xml:space="preserve">: </w:t>
      </w:r>
      <w:r w:rsidR="00A875C5" w:rsidRPr="008F5FED">
        <w:rPr>
          <w:sz w:val="28"/>
          <w:szCs w:val="28"/>
          <w:lang w:val="en-US"/>
        </w:rPr>
        <w:t>http</w:t>
      </w:r>
      <w:r w:rsidR="00A875C5" w:rsidRPr="008F5FED">
        <w:rPr>
          <w:sz w:val="28"/>
          <w:szCs w:val="28"/>
        </w:rPr>
        <w:t>://</w:t>
      </w:r>
      <w:proofErr w:type="spellStart"/>
      <w:r w:rsidR="00A875C5" w:rsidRPr="008F5FED">
        <w:rPr>
          <w:sz w:val="28"/>
          <w:szCs w:val="28"/>
          <w:lang w:val="en-US"/>
        </w:rPr>
        <w:t>visionmedia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github</w:t>
      </w:r>
      <w:proofErr w:type="spellEnd"/>
      <w:r w:rsidR="00A875C5" w:rsidRPr="008F5FED">
        <w:rPr>
          <w:sz w:val="28"/>
          <w:szCs w:val="28"/>
        </w:rPr>
        <w:t>.</w:t>
      </w:r>
      <w:proofErr w:type="spellStart"/>
      <w:r w:rsidR="00A875C5" w:rsidRPr="008F5FED">
        <w:rPr>
          <w:sz w:val="28"/>
          <w:szCs w:val="28"/>
          <w:lang w:val="en-US"/>
        </w:rPr>
        <w:t>io</w:t>
      </w:r>
      <w:proofErr w:type="spellEnd"/>
      <w:r w:rsidR="00A875C5" w:rsidRPr="008F5FED">
        <w:rPr>
          <w:sz w:val="28"/>
          <w:szCs w:val="28"/>
        </w:rPr>
        <w:t>/</w:t>
      </w:r>
      <w:proofErr w:type="spellStart"/>
      <w:r w:rsidR="00A875C5" w:rsidRPr="008F5FED">
        <w:rPr>
          <w:sz w:val="28"/>
          <w:szCs w:val="28"/>
          <w:lang w:val="en-US"/>
        </w:rPr>
        <w:t>masteringnode</w:t>
      </w:r>
      <w:proofErr w:type="spellEnd"/>
      <w:r w:rsidR="00A875C5" w:rsidRPr="008F5FED">
        <w:rPr>
          <w:sz w:val="28"/>
          <w:szCs w:val="28"/>
        </w:rPr>
        <w:t>/</w:t>
      </w:r>
      <w:r w:rsidR="00A875C5">
        <w:rPr>
          <w:sz w:val="28"/>
          <w:szCs w:val="28"/>
        </w:rPr>
        <w:t xml:space="preserve"> </w:t>
      </w:r>
      <w:r w:rsidR="00A875C5">
        <w:rPr>
          <w:color w:val="000000"/>
          <w:sz w:val="28"/>
          <w:szCs w:val="28"/>
        </w:rPr>
        <w:t xml:space="preserve">(дата обращения: </w:t>
      </w:r>
      <w:r w:rsidR="00A875C5">
        <w:rPr>
          <w:sz w:val="28"/>
          <w:szCs w:val="28"/>
        </w:rPr>
        <w:t>30</w:t>
      </w:r>
      <w:r w:rsidR="00A875C5" w:rsidRPr="00D57B93">
        <w:rPr>
          <w:sz w:val="28"/>
          <w:szCs w:val="28"/>
        </w:rPr>
        <w:t>.</w:t>
      </w:r>
      <w:r w:rsidR="00A875C5">
        <w:rPr>
          <w:sz w:val="28"/>
          <w:szCs w:val="28"/>
        </w:rPr>
        <w:t>05.2017)</w:t>
      </w:r>
      <w:r w:rsidR="00160B59" w:rsidRPr="00A875C5">
        <w:rPr>
          <w:sz w:val="28"/>
          <w:szCs w:val="28"/>
        </w:rPr>
        <w:t>.</w:t>
      </w:r>
    </w:p>
    <w:p w14:paraId="6AFD2BC5" w14:textId="5CA83CC8" w:rsidR="008F5FED" w:rsidRPr="00EA0E4D" w:rsidRDefault="00BC0CCD" w:rsidP="00682A6C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A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</w:t>
      </w:r>
      <w:r w:rsidRPr="003169D8">
        <w:rPr>
          <w:sz w:val="28"/>
          <w:szCs w:val="28"/>
          <w:lang w:val="en-US"/>
        </w:rPr>
        <w:t xml:space="preserve">2017.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="005D78C6" w:rsidRPr="008F5FED">
        <w:rPr>
          <w:sz w:val="28"/>
          <w:szCs w:val="28"/>
          <w:lang w:val="en-US"/>
        </w:rPr>
        <w:t>http</w:t>
      </w:r>
      <w:r w:rsidR="005D78C6" w:rsidRPr="008F5FED">
        <w:rPr>
          <w:sz w:val="28"/>
          <w:szCs w:val="28"/>
        </w:rPr>
        <w:t>://</w:t>
      </w:r>
      <w:proofErr w:type="spellStart"/>
      <w:r w:rsidR="005D78C6" w:rsidRPr="008F5FED">
        <w:rPr>
          <w:sz w:val="28"/>
          <w:szCs w:val="28"/>
          <w:lang w:val="en-US"/>
        </w:rPr>
        <w:t>dailyjs</w:t>
      </w:r>
      <w:proofErr w:type="spellEnd"/>
      <w:r w:rsidR="005D78C6" w:rsidRPr="008F5FED">
        <w:rPr>
          <w:sz w:val="28"/>
          <w:szCs w:val="28"/>
        </w:rPr>
        <w:t>.</w:t>
      </w:r>
      <w:r w:rsidR="005D78C6" w:rsidRPr="008F5FED">
        <w:rPr>
          <w:sz w:val="28"/>
          <w:szCs w:val="28"/>
          <w:lang w:val="en-US"/>
        </w:rPr>
        <w:t>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16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A875C5">
        <w:rPr>
          <w:sz w:val="28"/>
          <w:szCs w:val="28"/>
        </w:rPr>
        <w:t>.</w:t>
      </w:r>
    </w:p>
    <w:p w14:paraId="661F1240" w14:textId="77777777" w:rsidR="00EA0E4D" w:rsidRPr="006D5BCF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TypeScript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14:paraId="1E881875" w14:textId="3F83C755" w:rsidR="00EA0E4D" w:rsidRPr="00682A6C" w:rsidRDefault="00EA0E4D" w:rsidP="00EA0E4D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TypeScript: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3" w:name="_Hlk502741635"/>
      <w:r>
        <w:rPr>
          <w:sz w:val="28"/>
          <w:szCs w:val="28"/>
          <w:lang w:val="en-US"/>
        </w:rPr>
        <w:t>R. Jansen</w:t>
      </w:r>
      <w:bookmarkEnd w:id="13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 xml:space="preserve">. </w:t>
      </w:r>
      <w:r w:rsidRPr="00606EB4">
        <w:rPr>
          <w:sz w:val="28"/>
          <w:szCs w:val="28"/>
        </w:rPr>
        <w:sym w:font="Symbol" w:char="002D"/>
      </w:r>
      <w:r w:rsidRPr="008274A9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8274A9">
        <w:rPr>
          <w:sz w:val="28"/>
          <w:szCs w:val="28"/>
          <w:lang w:val="en-US"/>
        </w:rPr>
        <w:t xml:space="preserve"> 978-1-</w:t>
      </w:r>
      <w:r>
        <w:rPr>
          <w:sz w:val="28"/>
          <w:szCs w:val="28"/>
          <w:lang w:val="en-US"/>
        </w:rPr>
        <w:t>78728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908</w:t>
      </w:r>
      <w:r w:rsidRPr="008274A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6</w:t>
      </w:r>
      <w:r w:rsidR="00411FCD">
        <w:rPr>
          <w:sz w:val="28"/>
          <w:szCs w:val="28"/>
          <w:lang w:val="en-US"/>
        </w:rPr>
        <w:t>.</w:t>
      </w:r>
    </w:p>
    <w:p w14:paraId="162B08B1" w14:textId="234CB49D" w:rsidR="00EA0E4D" w:rsidRPr="00716956" w:rsidRDefault="00640C39" w:rsidP="0071695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JavaScritp</w:t>
      </w:r>
      <w:proofErr w:type="spellEnd"/>
      <w:r w:rsidRPr="00640C39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Полифилы</w:t>
      </w:r>
      <w:proofErr w:type="spellEnd"/>
      <w:r w:rsidR="00DD3B5F">
        <w:rPr>
          <w:color w:val="000000"/>
          <w:sz w:val="28"/>
          <w:szCs w:val="28"/>
        </w:rPr>
        <w:t xml:space="preserve"> </w:t>
      </w:r>
      <w:r w:rsidR="00DD3B5F" w:rsidRPr="00DD3B5F">
        <w:rPr>
          <w:color w:val="000000"/>
          <w:sz w:val="28"/>
          <w:szCs w:val="28"/>
        </w:rPr>
        <w:t>[</w:t>
      </w:r>
      <w:r w:rsidR="00DD3B5F">
        <w:rPr>
          <w:color w:val="000000"/>
          <w:sz w:val="28"/>
          <w:szCs w:val="28"/>
        </w:rPr>
        <w:t>Электронный ресурс</w:t>
      </w:r>
      <w:r w:rsidR="00DD3B5F" w:rsidRPr="00DD3B5F">
        <w:rPr>
          <w:color w:val="000000"/>
          <w:sz w:val="28"/>
          <w:szCs w:val="28"/>
        </w:rPr>
        <w:t>]</w:t>
      </w:r>
      <w:r w:rsidR="00DD3B5F">
        <w:rPr>
          <w:color w:val="000000"/>
          <w:sz w:val="28"/>
          <w:szCs w:val="28"/>
        </w:rPr>
        <w:t xml:space="preserve">. </w:t>
      </w:r>
      <w:r w:rsidR="00DD3B5F">
        <w:rPr>
          <w:sz w:val="28"/>
          <w:szCs w:val="28"/>
        </w:rPr>
        <w:t>– 2017</w:t>
      </w:r>
      <w:r w:rsidR="00DD3B5F" w:rsidRPr="00D57B93">
        <w:rPr>
          <w:sz w:val="28"/>
          <w:szCs w:val="28"/>
        </w:rPr>
        <w:t xml:space="preserve">. – </w:t>
      </w:r>
      <w:r w:rsidR="00DD3B5F" w:rsidRPr="00254D31">
        <w:rPr>
          <w:sz w:val="28"/>
          <w:szCs w:val="28"/>
        </w:rPr>
        <w:t>Режим</w:t>
      </w:r>
      <w:r w:rsidR="00DD3B5F" w:rsidRPr="00D57B93">
        <w:rPr>
          <w:sz w:val="28"/>
          <w:szCs w:val="28"/>
        </w:rPr>
        <w:t xml:space="preserve"> </w:t>
      </w:r>
      <w:r w:rsidR="00DD3B5F" w:rsidRPr="00254D31">
        <w:rPr>
          <w:sz w:val="28"/>
          <w:szCs w:val="28"/>
        </w:rPr>
        <w:t>доступа</w:t>
      </w:r>
      <w:r w:rsidR="00DD3B5F" w:rsidRPr="00D57B93">
        <w:rPr>
          <w:sz w:val="28"/>
          <w:szCs w:val="28"/>
        </w:rPr>
        <w:t>:</w:t>
      </w:r>
      <w:r w:rsidR="00DD3B5F">
        <w:rPr>
          <w:sz w:val="28"/>
          <w:szCs w:val="28"/>
        </w:rPr>
        <w:t xml:space="preserve"> </w:t>
      </w:r>
      <w:r w:rsidR="005D78C6" w:rsidRPr="008F5FED">
        <w:rPr>
          <w:sz w:val="28"/>
          <w:szCs w:val="28"/>
          <w:lang w:val="en-US"/>
        </w:rPr>
        <w:t>https</w:t>
      </w:r>
      <w:r w:rsidR="005D78C6" w:rsidRPr="008F5FED">
        <w:rPr>
          <w:sz w:val="28"/>
          <w:szCs w:val="28"/>
        </w:rPr>
        <w:t>://</w:t>
      </w:r>
      <w:r w:rsidR="005D78C6" w:rsidRPr="008F5FED">
        <w:rPr>
          <w:sz w:val="28"/>
          <w:szCs w:val="28"/>
          <w:lang w:val="en-US"/>
        </w:rPr>
        <w:t>learn</w:t>
      </w:r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javascript</w:t>
      </w:r>
      <w:proofErr w:type="spellEnd"/>
      <w:r w:rsidR="005D78C6" w:rsidRPr="008F5FED">
        <w:rPr>
          <w:sz w:val="28"/>
          <w:szCs w:val="28"/>
        </w:rPr>
        <w:t>.</w:t>
      </w:r>
      <w:proofErr w:type="spellStart"/>
      <w:r w:rsidR="005D78C6" w:rsidRPr="008F5FED">
        <w:rPr>
          <w:sz w:val="28"/>
          <w:szCs w:val="28"/>
          <w:lang w:val="en-US"/>
        </w:rPr>
        <w:t>ru</w:t>
      </w:r>
      <w:proofErr w:type="spellEnd"/>
      <w:r w:rsidR="005D78C6" w:rsidRPr="008F5FED">
        <w:rPr>
          <w:sz w:val="28"/>
          <w:szCs w:val="28"/>
        </w:rPr>
        <w:t>/</w:t>
      </w:r>
      <w:proofErr w:type="spellStart"/>
      <w:r w:rsidR="005D78C6" w:rsidRPr="008F5FED">
        <w:rPr>
          <w:sz w:val="28"/>
          <w:szCs w:val="28"/>
          <w:lang w:val="en-US"/>
        </w:rPr>
        <w:t>dom</w:t>
      </w:r>
      <w:proofErr w:type="spellEnd"/>
      <w:r w:rsidR="005D78C6" w:rsidRPr="008F5FED">
        <w:rPr>
          <w:sz w:val="28"/>
          <w:szCs w:val="28"/>
        </w:rPr>
        <w:t>-</w:t>
      </w:r>
      <w:proofErr w:type="spellStart"/>
      <w:r w:rsidR="005D78C6" w:rsidRPr="008F5FED">
        <w:rPr>
          <w:sz w:val="28"/>
          <w:szCs w:val="28"/>
          <w:lang w:val="en-US"/>
        </w:rPr>
        <w:t>polyfill</w:t>
      </w:r>
      <w:proofErr w:type="spellEnd"/>
      <w:r w:rsidR="005D78C6">
        <w:rPr>
          <w:color w:val="000000"/>
          <w:sz w:val="28"/>
          <w:szCs w:val="28"/>
        </w:rPr>
        <w:t xml:space="preserve"> (дата обращения: </w:t>
      </w:r>
      <w:r w:rsidR="00682A6C">
        <w:rPr>
          <w:sz w:val="28"/>
          <w:szCs w:val="28"/>
        </w:rPr>
        <w:t>25</w:t>
      </w:r>
      <w:r w:rsidR="005D78C6" w:rsidRPr="00D57B93">
        <w:rPr>
          <w:sz w:val="28"/>
          <w:szCs w:val="28"/>
        </w:rPr>
        <w:t>.</w:t>
      </w:r>
      <w:r w:rsidR="00682A6C">
        <w:rPr>
          <w:sz w:val="28"/>
          <w:szCs w:val="28"/>
        </w:rPr>
        <w:t>12</w:t>
      </w:r>
      <w:r w:rsidR="005D78C6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B4A68BC" w14:textId="7C3727C2" w:rsidR="00BC0CCD" w:rsidRPr="003C5F52" w:rsidRDefault="00BC0CCD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BC0CCD">
        <w:rPr>
          <w:sz w:val="28"/>
          <w:szCs w:val="28"/>
          <w:lang w:val="en-US"/>
        </w:rPr>
        <w:t>Murphey</w:t>
      </w:r>
      <w:r w:rsidRPr="006D5BC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R</w:t>
      </w:r>
      <w:r w:rsidRPr="006D5BC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jQuery</w:t>
      </w:r>
      <w:r w:rsidRPr="006D5B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/ </w:t>
      </w:r>
      <w:r w:rsidRPr="00BC0CCD">
        <w:rPr>
          <w:sz w:val="28"/>
          <w:szCs w:val="28"/>
          <w:lang w:val="en-US"/>
        </w:rPr>
        <w:t>Rebecca</w:t>
      </w:r>
      <w:r w:rsidRPr="006D5BCF">
        <w:rPr>
          <w:sz w:val="28"/>
          <w:szCs w:val="28"/>
          <w:lang w:val="en-US"/>
        </w:rPr>
        <w:t xml:space="preserve"> </w:t>
      </w:r>
      <w:proofErr w:type="spellStart"/>
      <w:r w:rsidRPr="00BC0CCD">
        <w:rPr>
          <w:sz w:val="28"/>
          <w:szCs w:val="28"/>
          <w:lang w:val="en-US"/>
        </w:rPr>
        <w:t>Murphey</w:t>
      </w:r>
      <w:proofErr w:type="spellEnd"/>
      <w:r w:rsidRPr="006D5BCF">
        <w:rPr>
          <w:sz w:val="28"/>
          <w:szCs w:val="28"/>
          <w:lang w:val="en-US"/>
        </w:rPr>
        <w:t xml:space="preserve">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6D5BCF">
        <w:rPr>
          <w:sz w:val="28"/>
          <w:szCs w:val="28"/>
          <w:lang w:val="en-US"/>
        </w:rPr>
        <w:t xml:space="preserve"> - </w:t>
      </w:r>
      <w:proofErr w:type="spellStart"/>
      <w:r w:rsidRPr="00BC0CCD">
        <w:rPr>
          <w:sz w:val="28"/>
          <w:szCs w:val="28"/>
          <w:lang w:val="en-US"/>
        </w:rPr>
        <w:t>jQuery</w:t>
      </w:r>
      <w:proofErr w:type="spellEnd"/>
      <w:r w:rsidRPr="006D5BCF">
        <w:rPr>
          <w:sz w:val="28"/>
          <w:szCs w:val="28"/>
          <w:lang w:val="en-US"/>
        </w:rPr>
        <w:t xml:space="preserve"> </w:t>
      </w:r>
      <w:r w:rsidRPr="00BC0CCD">
        <w:rPr>
          <w:sz w:val="28"/>
          <w:szCs w:val="28"/>
          <w:lang w:val="en-US"/>
        </w:rPr>
        <w:t>Fundamentals</w:t>
      </w:r>
      <w:r w:rsidRPr="006D5BCF">
        <w:rPr>
          <w:sz w:val="28"/>
          <w:szCs w:val="28"/>
          <w:lang w:val="en-US"/>
        </w:rPr>
        <w:t xml:space="preserve"> [</w:t>
      </w:r>
      <w:r w:rsidRPr="00B30A68">
        <w:rPr>
          <w:sz w:val="28"/>
          <w:szCs w:val="28"/>
        </w:rPr>
        <w:t>Электронный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6D5BCF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2017. </w:t>
      </w:r>
      <w:r>
        <w:sym w:font="Symbol" w:char="002D"/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6D5BCF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B047D4">
        <w:rPr>
          <w:sz w:val="28"/>
          <w:szCs w:val="28"/>
          <w:lang w:val="en-US"/>
        </w:rPr>
        <w:t xml:space="preserve">: </w:t>
      </w:r>
      <w:r w:rsidR="005D78C6" w:rsidRPr="008F5FED">
        <w:rPr>
          <w:sz w:val="28"/>
          <w:szCs w:val="28"/>
          <w:lang w:val="en-US"/>
        </w:rPr>
        <w:t>http://jqfundamentals.com</w:t>
      </w:r>
      <w:r w:rsidR="005D78C6">
        <w:rPr>
          <w:sz w:val="28"/>
          <w:szCs w:val="28"/>
        </w:rPr>
        <w:t xml:space="preserve"> </w:t>
      </w:r>
      <w:r w:rsidR="005D78C6">
        <w:rPr>
          <w:color w:val="000000"/>
          <w:sz w:val="28"/>
          <w:szCs w:val="28"/>
        </w:rPr>
        <w:t xml:space="preserve">(дата обращения: </w:t>
      </w:r>
      <w:r w:rsidR="005D78C6">
        <w:rPr>
          <w:sz w:val="28"/>
          <w:szCs w:val="28"/>
        </w:rPr>
        <w:t>30</w:t>
      </w:r>
      <w:r w:rsidR="005D78C6" w:rsidRPr="00D57B93">
        <w:rPr>
          <w:sz w:val="28"/>
          <w:szCs w:val="28"/>
        </w:rPr>
        <w:t>.</w:t>
      </w:r>
      <w:r w:rsidR="005D78C6">
        <w:rPr>
          <w:sz w:val="28"/>
          <w:szCs w:val="28"/>
        </w:rPr>
        <w:t>05.2017)</w:t>
      </w:r>
      <w:r w:rsidRPr="00BC0CCD">
        <w:rPr>
          <w:sz w:val="28"/>
          <w:szCs w:val="28"/>
        </w:rPr>
        <w:t>.</w:t>
      </w:r>
    </w:p>
    <w:p w14:paraId="61160A13" w14:textId="52D20248" w:rsidR="005878D3" w:rsidRPr="005878D3" w:rsidRDefault="005878D3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4" w:name="_Hlk502741712"/>
      <w:r w:rsidR="00F960D6">
        <w:rPr>
          <w:sz w:val="28"/>
          <w:szCs w:val="28"/>
        </w:rPr>
        <w:t xml:space="preserve">Б. </w:t>
      </w:r>
      <w:r>
        <w:rPr>
          <w:sz w:val="28"/>
          <w:szCs w:val="28"/>
        </w:rPr>
        <w:t xml:space="preserve">Бибо, </w:t>
      </w:r>
      <w:r w:rsidR="00F960D6">
        <w:rPr>
          <w:sz w:val="28"/>
          <w:szCs w:val="28"/>
        </w:rPr>
        <w:t xml:space="preserve">И. </w:t>
      </w:r>
      <w:proofErr w:type="spellStart"/>
      <w:r>
        <w:rPr>
          <w:sz w:val="28"/>
          <w:szCs w:val="28"/>
        </w:rPr>
        <w:t>Кац</w:t>
      </w:r>
      <w:bookmarkEnd w:id="14"/>
      <w:proofErr w:type="spellEnd"/>
      <w:r w:rsidRPr="00B047D4">
        <w:rPr>
          <w:sz w:val="28"/>
          <w:szCs w:val="28"/>
        </w:rPr>
        <w:t xml:space="preserve"> – </w:t>
      </w:r>
      <w:proofErr w:type="spellStart"/>
      <w:r w:rsidR="00706728" w:rsidRPr="00E30446">
        <w:rPr>
          <w:sz w:val="28"/>
          <w:szCs w:val="28"/>
        </w:rPr>
        <w:t>Спб</w:t>
      </w:r>
      <w:proofErr w:type="spellEnd"/>
      <w:r w:rsidR="00706728" w:rsidRPr="00E30446">
        <w:rPr>
          <w:sz w:val="28"/>
          <w:szCs w:val="28"/>
        </w:rPr>
        <w:t>.: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с. </w:t>
      </w:r>
      <w:r w:rsidRPr="00606EB4">
        <w:rPr>
          <w:sz w:val="28"/>
          <w:szCs w:val="28"/>
        </w:rPr>
        <w:sym w:font="Symbol" w:char="002D"/>
      </w:r>
      <w:r w:rsidRPr="005878D3">
        <w:rPr>
          <w:sz w:val="28"/>
          <w:szCs w:val="28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5878D3">
        <w:rPr>
          <w:sz w:val="28"/>
          <w:szCs w:val="28"/>
        </w:rPr>
        <w:t xml:space="preserve"> 978-5-93286-201-8, 978-1-935182-32-0</w:t>
      </w:r>
      <w:r w:rsidR="00411FCD">
        <w:rPr>
          <w:sz w:val="28"/>
          <w:szCs w:val="28"/>
          <w:lang w:val="en-US"/>
        </w:rPr>
        <w:t>.</w:t>
      </w:r>
    </w:p>
    <w:p w14:paraId="6095AF19" w14:textId="6256534A" w:rsidR="005878D3" w:rsidRPr="005878D3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Бенедетти, Р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r>
        <w:rPr>
          <w:sz w:val="28"/>
          <w:szCs w:val="28"/>
          <w:lang w:val="en-US"/>
        </w:rPr>
        <w:t>jQuery</w:t>
      </w:r>
      <w:r w:rsidR="005878D3" w:rsidRPr="00B047D4">
        <w:rPr>
          <w:sz w:val="28"/>
          <w:szCs w:val="28"/>
        </w:rPr>
        <w:t xml:space="preserve"> // </w:t>
      </w:r>
      <w:bookmarkStart w:id="15" w:name="_Hlk502741760"/>
      <w:r w:rsidRPr="00706728">
        <w:rPr>
          <w:sz w:val="28"/>
          <w:szCs w:val="28"/>
        </w:rPr>
        <w:t>Райан Бенедетти, Ронан Крэнли</w:t>
      </w:r>
      <w:bookmarkEnd w:id="15"/>
      <w:r w:rsidR="005878D3" w:rsidRPr="00B047D4">
        <w:rPr>
          <w:sz w:val="28"/>
          <w:szCs w:val="28"/>
        </w:rPr>
        <w:t xml:space="preserve">. – </w:t>
      </w:r>
      <w:r w:rsidRPr="00E30446">
        <w:rPr>
          <w:sz w:val="28"/>
          <w:szCs w:val="28"/>
        </w:rPr>
        <w:t>Спб.:</w:t>
      </w:r>
      <w:r>
        <w:rPr>
          <w:sz w:val="28"/>
          <w:szCs w:val="28"/>
        </w:rPr>
        <w:t xml:space="preserve"> Питер</w:t>
      </w:r>
      <w:r w:rsidR="005878D3"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="005878D3"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="005878D3" w:rsidRPr="005878D3">
        <w:rPr>
          <w:sz w:val="28"/>
          <w:szCs w:val="28"/>
        </w:rPr>
        <w:t xml:space="preserve"> с. </w:t>
      </w:r>
      <w:r w:rsidR="005878D3" w:rsidRPr="00606EB4">
        <w:rPr>
          <w:sz w:val="28"/>
          <w:szCs w:val="28"/>
        </w:rPr>
        <w:sym w:font="Symbol" w:char="002D"/>
      </w:r>
      <w:r w:rsidR="005878D3" w:rsidRPr="005878D3">
        <w:rPr>
          <w:sz w:val="28"/>
          <w:szCs w:val="28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5878D3">
        <w:rPr>
          <w:sz w:val="28"/>
          <w:szCs w:val="28"/>
        </w:rPr>
        <w:t xml:space="preserve"> </w:t>
      </w:r>
      <w:r w:rsidRPr="00706728">
        <w:rPr>
          <w:sz w:val="28"/>
          <w:szCs w:val="28"/>
        </w:rPr>
        <w:t>978-5-459-00896-8</w:t>
      </w:r>
      <w:r w:rsidR="00411FCD">
        <w:rPr>
          <w:sz w:val="28"/>
          <w:szCs w:val="28"/>
          <w:lang w:val="en-US"/>
        </w:rPr>
        <w:t>.</w:t>
      </w:r>
    </w:p>
    <w:p w14:paraId="51B15530" w14:textId="6601CF5A" w:rsidR="005878D3" w:rsidRPr="00887C26" w:rsidRDefault="00706728" w:rsidP="00F151F3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="005878D3" w:rsidRPr="00706728">
        <w:rPr>
          <w:sz w:val="28"/>
          <w:szCs w:val="28"/>
          <w:lang w:val="en-US"/>
        </w:rPr>
        <w:t xml:space="preserve">. </w:t>
      </w:r>
      <w:r w:rsidRPr="00706728">
        <w:rPr>
          <w:sz w:val="28"/>
          <w:szCs w:val="28"/>
          <w:lang w:val="en-US"/>
        </w:rPr>
        <w:t>jQuery in Action, Third Edition</w:t>
      </w:r>
      <w:r w:rsidR="005878D3" w:rsidRPr="00706728">
        <w:rPr>
          <w:sz w:val="28"/>
          <w:szCs w:val="28"/>
          <w:lang w:val="en-US"/>
        </w:rPr>
        <w:t xml:space="preserve"> // </w:t>
      </w:r>
      <w:bookmarkStart w:id="16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6"/>
      <w:r w:rsidR="005878D3" w:rsidRPr="00706728">
        <w:rPr>
          <w:sz w:val="28"/>
          <w:szCs w:val="28"/>
          <w:lang w:val="en-US"/>
        </w:rPr>
        <w:t xml:space="preserve"> – </w:t>
      </w:r>
      <w:r w:rsidRPr="00706728">
        <w:rPr>
          <w:sz w:val="28"/>
          <w:szCs w:val="28"/>
          <w:lang w:val="en-US"/>
        </w:rPr>
        <w:t>Manning</w:t>
      </w:r>
      <w:r w:rsidR="00221050">
        <w:rPr>
          <w:sz w:val="28"/>
          <w:szCs w:val="28"/>
          <w:lang w:val="en-US"/>
        </w:rPr>
        <w:t>, 2015</w:t>
      </w:r>
      <w:r w:rsidR="005878D3"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>– 504</w:t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706728">
        <w:rPr>
          <w:sz w:val="28"/>
          <w:szCs w:val="28"/>
        </w:rPr>
        <w:t>с</w:t>
      </w:r>
      <w:r w:rsidR="005878D3" w:rsidRPr="00887C26">
        <w:rPr>
          <w:sz w:val="28"/>
          <w:szCs w:val="28"/>
          <w:lang w:val="en-US"/>
        </w:rPr>
        <w:t xml:space="preserve">. </w:t>
      </w:r>
      <w:r w:rsidR="005878D3" w:rsidRPr="00606EB4">
        <w:rPr>
          <w:sz w:val="28"/>
          <w:szCs w:val="28"/>
        </w:rPr>
        <w:sym w:font="Symbol" w:char="002D"/>
      </w:r>
      <w:r w:rsidR="005878D3" w:rsidRPr="00887C26">
        <w:rPr>
          <w:sz w:val="28"/>
          <w:szCs w:val="28"/>
          <w:lang w:val="en-US"/>
        </w:rPr>
        <w:t xml:space="preserve"> </w:t>
      </w:r>
      <w:r w:rsidR="005878D3" w:rsidRPr="00606EB4">
        <w:rPr>
          <w:sz w:val="28"/>
          <w:szCs w:val="28"/>
          <w:lang w:val="en-US"/>
        </w:rPr>
        <w:t>ISBN</w:t>
      </w:r>
      <w:r w:rsidR="005878D3" w:rsidRPr="00887C26">
        <w:rPr>
          <w:sz w:val="28"/>
          <w:szCs w:val="28"/>
          <w:lang w:val="en-US"/>
        </w:rPr>
        <w:t xml:space="preserve"> </w:t>
      </w:r>
      <w:r w:rsidRPr="00887C26">
        <w:rPr>
          <w:sz w:val="28"/>
          <w:szCs w:val="28"/>
          <w:lang w:val="en-US"/>
        </w:rPr>
        <w:t>9781617292071</w:t>
      </w:r>
      <w:r w:rsidR="00411FCD">
        <w:rPr>
          <w:sz w:val="28"/>
          <w:szCs w:val="28"/>
          <w:lang w:val="en-US"/>
        </w:rPr>
        <w:t>.</w:t>
      </w:r>
    </w:p>
    <w:p w14:paraId="11C7856A" w14:textId="77777777" w:rsidR="00D14FF4" w:rsidRDefault="00221050" w:rsidP="00D14FF4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Бибо, Б</w:t>
      </w:r>
      <w:r w:rsidRPr="00B047D4">
        <w:rPr>
          <w:sz w:val="28"/>
          <w:szCs w:val="28"/>
        </w:rPr>
        <w:t xml:space="preserve">. </w:t>
      </w:r>
      <w:r w:rsidRPr="005878D3">
        <w:rPr>
          <w:sz w:val="28"/>
          <w:szCs w:val="28"/>
          <w:lang w:val="en-US"/>
        </w:rPr>
        <w:t>jQuery</w:t>
      </w:r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r w:rsidR="00E30446" w:rsidRPr="00E30446">
        <w:rPr>
          <w:sz w:val="28"/>
          <w:szCs w:val="28"/>
        </w:rPr>
        <w:t>Бер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Бибо</w:t>
      </w:r>
      <w:r w:rsidR="00E30446" w:rsidRPr="00221050">
        <w:rPr>
          <w:sz w:val="28"/>
          <w:szCs w:val="28"/>
        </w:rPr>
        <w:t xml:space="preserve">, </w:t>
      </w:r>
      <w:r w:rsidR="00E30446" w:rsidRPr="00E30446">
        <w:rPr>
          <w:sz w:val="28"/>
          <w:szCs w:val="28"/>
        </w:rPr>
        <w:t>Иегуда</w:t>
      </w:r>
      <w:r w:rsidR="00E30446" w:rsidRPr="00221050">
        <w:rPr>
          <w:sz w:val="28"/>
          <w:szCs w:val="28"/>
        </w:rPr>
        <w:t xml:space="preserve"> </w:t>
      </w:r>
      <w:r w:rsidR="00E30446" w:rsidRPr="00E30446">
        <w:rPr>
          <w:sz w:val="28"/>
          <w:szCs w:val="28"/>
        </w:rPr>
        <w:t>Кац</w:t>
      </w:r>
      <w:r w:rsidR="00E30446" w:rsidRPr="00221050">
        <w:rPr>
          <w:sz w:val="28"/>
          <w:szCs w:val="28"/>
        </w:rPr>
        <w:t xml:space="preserve"> — </w:t>
      </w:r>
      <w:r w:rsidR="00E30446" w:rsidRPr="00E30446">
        <w:rPr>
          <w:sz w:val="28"/>
          <w:szCs w:val="28"/>
        </w:rPr>
        <w:t>Спб</w:t>
      </w:r>
      <w:r w:rsidR="00E30446" w:rsidRPr="00221050">
        <w:rPr>
          <w:sz w:val="28"/>
          <w:szCs w:val="28"/>
        </w:rPr>
        <w:t xml:space="preserve">.: </w:t>
      </w:r>
      <w:r w:rsidR="00E30446" w:rsidRPr="00E30446">
        <w:rPr>
          <w:sz w:val="28"/>
          <w:szCs w:val="28"/>
        </w:rPr>
        <w:t>Символ</w:t>
      </w:r>
      <w:r w:rsidR="00E30446" w:rsidRPr="00221050">
        <w:rPr>
          <w:sz w:val="28"/>
          <w:szCs w:val="28"/>
        </w:rPr>
        <w:t>-</w:t>
      </w:r>
      <w:r w:rsidR="00E30446" w:rsidRPr="00E30446">
        <w:rPr>
          <w:sz w:val="28"/>
          <w:szCs w:val="28"/>
        </w:rPr>
        <w:t>Плюс</w:t>
      </w:r>
      <w:r w:rsidR="00E30446" w:rsidRPr="00221050">
        <w:rPr>
          <w:sz w:val="28"/>
          <w:szCs w:val="28"/>
        </w:rPr>
        <w:t xml:space="preserve">, 2009. — 384 </w:t>
      </w:r>
      <w:r w:rsidR="00E30446" w:rsidRPr="00E30446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="00E30446" w:rsidRPr="00221050">
        <w:rPr>
          <w:sz w:val="28"/>
          <w:szCs w:val="28"/>
        </w:rPr>
        <w:t xml:space="preserve"> — </w:t>
      </w:r>
      <w:r w:rsidR="00E30446" w:rsidRPr="00221050">
        <w:rPr>
          <w:sz w:val="28"/>
          <w:szCs w:val="28"/>
          <w:lang w:val="en-US"/>
        </w:rPr>
        <w:t>ISBN</w:t>
      </w:r>
      <w:r w:rsidR="00E30446" w:rsidRPr="00221050">
        <w:rPr>
          <w:sz w:val="28"/>
          <w:szCs w:val="28"/>
        </w:rPr>
        <w:t xml:space="preserve"> 978</w:t>
      </w:r>
      <w:r w:rsidR="00E30446" w:rsidRPr="00E30446">
        <w:rPr>
          <w:sz w:val="28"/>
          <w:szCs w:val="28"/>
        </w:rPr>
        <w:t>-5-93286-135-6, 5-93286-135-5, 1-933988-35-5.</w:t>
      </w:r>
    </w:p>
    <w:p w14:paraId="7E5A5954" w14:textId="7F4EA9BC" w:rsidR="00E30446" w:rsidRDefault="003666C7" w:rsidP="003666C7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jQuery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25</w:t>
      </w:r>
      <w:r w:rsidRPr="00D57B93">
        <w:rPr>
          <w:sz w:val="28"/>
          <w:szCs w:val="28"/>
        </w:rPr>
        <w:t>.</w:t>
      </w:r>
      <w:r w:rsidRPr="003666C7">
        <w:rPr>
          <w:sz w:val="28"/>
          <w:szCs w:val="28"/>
        </w:rPr>
        <w:t>12</w:t>
      </w:r>
      <w:r>
        <w:rPr>
          <w:sz w:val="28"/>
          <w:szCs w:val="28"/>
        </w:rPr>
        <w:t>.2017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B21DB15" w14:textId="47AC535F" w:rsidR="004E5048" w:rsidRDefault="004E5048" w:rsidP="003C5F52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(фреймворк)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>
        <w:rPr>
          <w:sz w:val="28"/>
          <w:szCs w:val="28"/>
        </w:rPr>
        <w:t>]. – 2016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proofErr w:type="spellStart"/>
      <w:r w:rsidR="00B326C9" w:rsidRPr="009C64D3">
        <w:rPr>
          <w:sz w:val="28"/>
          <w:szCs w:val="28"/>
          <w:lang w:val="en-US"/>
        </w:rPr>
        <w:t>ru</w:t>
      </w:r>
      <w:proofErr w:type="spellEnd"/>
      <w:r w:rsidR="00B326C9" w:rsidRPr="009C64D3">
        <w:rPr>
          <w:sz w:val="28"/>
          <w:szCs w:val="28"/>
        </w:rPr>
        <w:t>.</w:t>
      </w:r>
      <w:proofErr w:type="spellStart"/>
      <w:r w:rsidR="00B326C9" w:rsidRPr="009C64D3">
        <w:rPr>
          <w:sz w:val="28"/>
          <w:szCs w:val="28"/>
          <w:lang w:val="en-US"/>
        </w:rPr>
        <w:t>wikipedia</w:t>
      </w:r>
      <w:proofErr w:type="spellEnd"/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org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wiki</w:t>
      </w:r>
      <w:r w:rsidR="00B326C9" w:rsidRPr="009C64D3">
        <w:rPr>
          <w:sz w:val="28"/>
          <w:szCs w:val="28"/>
        </w:rPr>
        <w:t>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_(</w:t>
      </w:r>
      <w:proofErr w:type="spellStart"/>
      <w:r w:rsidR="00B326C9" w:rsidRPr="009C64D3">
        <w:rPr>
          <w:sz w:val="28"/>
          <w:szCs w:val="28"/>
        </w:rPr>
        <w:t>фреймворк</w:t>
      </w:r>
      <w:proofErr w:type="spellEnd"/>
      <w:r w:rsidR="00B326C9" w:rsidRPr="009C64D3">
        <w:rPr>
          <w:sz w:val="28"/>
          <w:szCs w:val="28"/>
        </w:rPr>
        <w:t>)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B326C9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53B8848F" w14:textId="72D1DA5A" w:rsidR="00555888" w:rsidRPr="009C64D3" w:rsidRDefault="001C1397" w:rsidP="009C64D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>.</w:t>
      </w:r>
      <w:r w:rsidR="003C5F52">
        <w:rPr>
          <w:sz w:val="28"/>
          <w:szCs w:val="28"/>
          <w:lang w:val="en-US"/>
        </w:rPr>
        <w:t>com</w:t>
      </w:r>
      <w:r w:rsidR="003C5F52" w:rsidRPr="003C5F52">
        <w:rPr>
          <w:sz w:val="28"/>
          <w:szCs w:val="28"/>
        </w:rPr>
        <w:t xml:space="preserve"> / </w:t>
      </w:r>
      <w:r w:rsidR="003C5F52" w:rsidRPr="003C5F52">
        <w:rPr>
          <w:sz w:val="28"/>
          <w:szCs w:val="28"/>
          <w:lang w:val="en-US"/>
        </w:rPr>
        <w:t>Bootstrap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from</w:t>
      </w:r>
      <w:r w:rsidR="003C5F52" w:rsidRPr="003C5F52">
        <w:rPr>
          <w:sz w:val="28"/>
          <w:szCs w:val="28"/>
        </w:rPr>
        <w:t xml:space="preserve"> </w:t>
      </w:r>
      <w:r w:rsidR="003C5F52" w:rsidRPr="003C5F52">
        <w:rPr>
          <w:sz w:val="28"/>
          <w:szCs w:val="28"/>
          <w:lang w:val="en-US"/>
        </w:rPr>
        <w:t>Twitter</w:t>
      </w:r>
      <w:r w:rsidR="003C5F52" w:rsidRPr="003C5F52">
        <w:rPr>
          <w:sz w:val="28"/>
          <w:szCs w:val="28"/>
        </w:rPr>
        <w:t xml:space="preserve"> [</w:t>
      </w:r>
      <w:r w:rsidR="003C5F52">
        <w:rPr>
          <w:sz w:val="28"/>
          <w:szCs w:val="28"/>
        </w:rPr>
        <w:t>Электронный ресурс</w:t>
      </w:r>
      <w:r w:rsidR="003C5F52" w:rsidRPr="003C5F52">
        <w:rPr>
          <w:sz w:val="28"/>
          <w:szCs w:val="28"/>
        </w:rPr>
        <w:t>]</w:t>
      </w:r>
      <w:r w:rsidR="003C5F52">
        <w:rPr>
          <w:sz w:val="28"/>
          <w:szCs w:val="28"/>
        </w:rPr>
        <w:t>. – 2017. – Режим доступа:</w:t>
      </w:r>
      <w:r w:rsidR="003C5F52" w:rsidRPr="003C5F52">
        <w:rPr>
          <w:sz w:val="28"/>
          <w:szCs w:val="28"/>
        </w:rPr>
        <w:t xml:space="preserve"> </w:t>
      </w:r>
      <w:r w:rsidR="00B326C9" w:rsidRPr="009C64D3">
        <w:rPr>
          <w:sz w:val="28"/>
          <w:szCs w:val="28"/>
          <w:lang w:val="en-US"/>
        </w:rPr>
        <w:t>https</w:t>
      </w:r>
      <w:r w:rsidR="00B326C9" w:rsidRPr="009C64D3">
        <w:rPr>
          <w:sz w:val="28"/>
          <w:szCs w:val="28"/>
        </w:rPr>
        <w:t>://</w:t>
      </w:r>
      <w:r w:rsidR="00B326C9" w:rsidRPr="009C64D3">
        <w:rPr>
          <w:sz w:val="28"/>
          <w:szCs w:val="28"/>
          <w:lang w:val="en-US"/>
        </w:rPr>
        <w:t>blog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twitter</w:t>
      </w:r>
      <w:r w:rsidR="00B326C9" w:rsidRPr="009C64D3">
        <w:rPr>
          <w:sz w:val="28"/>
          <w:szCs w:val="28"/>
        </w:rPr>
        <w:t>.</w:t>
      </w:r>
      <w:r w:rsidR="00B326C9" w:rsidRPr="009C64D3">
        <w:rPr>
          <w:sz w:val="28"/>
          <w:szCs w:val="28"/>
          <w:lang w:val="en-US"/>
        </w:rPr>
        <w:t>com</w:t>
      </w:r>
      <w:r w:rsidR="00B326C9" w:rsidRPr="009C64D3">
        <w:rPr>
          <w:sz w:val="28"/>
          <w:szCs w:val="28"/>
        </w:rPr>
        <w:t>/2011/</w:t>
      </w:r>
      <w:r w:rsidR="00B326C9" w:rsidRPr="009C64D3">
        <w:rPr>
          <w:sz w:val="28"/>
          <w:szCs w:val="28"/>
          <w:lang w:val="en-US"/>
        </w:rPr>
        <w:t>bootstrap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from</w:t>
      </w:r>
      <w:r w:rsidR="00B326C9" w:rsidRPr="009C64D3">
        <w:rPr>
          <w:sz w:val="28"/>
          <w:szCs w:val="28"/>
        </w:rPr>
        <w:t>-</w:t>
      </w:r>
      <w:r w:rsidR="00B326C9" w:rsidRPr="009C64D3">
        <w:rPr>
          <w:sz w:val="28"/>
          <w:szCs w:val="28"/>
          <w:lang w:val="en-US"/>
        </w:rPr>
        <w:t>twitter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</w:t>
      </w:r>
      <w:r w:rsidR="003666C7" w:rsidRPr="003666C7">
        <w:rPr>
          <w:sz w:val="28"/>
          <w:szCs w:val="28"/>
        </w:rPr>
        <w:t>)</w:t>
      </w:r>
      <w:r w:rsidR="003C5F52">
        <w:rPr>
          <w:sz w:val="28"/>
          <w:szCs w:val="28"/>
        </w:rPr>
        <w:t>.</w:t>
      </w:r>
    </w:p>
    <w:p w14:paraId="68C252F0" w14:textId="1ABC03FD" w:rsidR="00555888" w:rsidRPr="006D3F6A" w:rsidRDefault="00555888" w:rsidP="0055588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 w:rsidRPr="00555888">
        <w:rPr>
          <w:color w:val="000000"/>
          <w:sz w:val="28"/>
          <w:szCs w:val="28"/>
        </w:rPr>
        <w:t>The Bootstrap Blog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Bootstrap 4 alpha</w:t>
      </w:r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 xml:space="preserve">. – 2017. – Режим доступа: </w:t>
      </w:r>
      <w:r w:rsidR="00B326C9" w:rsidRPr="009C64D3">
        <w:rPr>
          <w:sz w:val="28"/>
          <w:szCs w:val="28"/>
        </w:rPr>
        <w:t>http://blog.getbootstrap.com/2015/08/19/bootstrap-4-alpha/</w:t>
      </w:r>
      <w:r w:rsidR="00B326C9">
        <w:rPr>
          <w:sz w:val="28"/>
          <w:szCs w:val="28"/>
        </w:rPr>
        <w:t xml:space="preserve"> </w:t>
      </w:r>
      <w:r w:rsidR="00B326C9">
        <w:rPr>
          <w:color w:val="000000"/>
          <w:sz w:val="28"/>
          <w:szCs w:val="28"/>
        </w:rPr>
        <w:t xml:space="preserve">(дата обращения: </w:t>
      </w:r>
      <w:r w:rsidR="003666C7">
        <w:rPr>
          <w:sz w:val="28"/>
          <w:szCs w:val="28"/>
        </w:rPr>
        <w:t>25</w:t>
      </w:r>
      <w:r w:rsidR="003666C7" w:rsidRPr="00D57B93">
        <w:rPr>
          <w:sz w:val="28"/>
          <w:szCs w:val="28"/>
        </w:rPr>
        <w:t>.</w:t>
      </w:r>
      <w:r w:rsidR="003666C7" w:rsidRPr="003666C7">
        <w:rPr>
          <w:sz w:val="28"/>
          <w:szCs w:val="28"/>
        </w:rPr>
        <w:t>12</w:t>
      </w:r>
      <w:r w:rsidR="00B326C9">
        <w:rPr>
          <w:sz w:val="28"/>
          <w:szCs w:val="28"/>
        </w:rPr>
        <w:t>.2017)</w:t>
      </w:r>
      <w:r>
        <w:rPr>
          <w:sz w:val="28"/>
          <w:szCs w:val="28"/>
        </w:rPr>
        <w:t>.</w:t>
      </w:r>
    </w:p>
    <w:p w14:paraId="05E33259" w14:textId="5F85DA7F" w:rsidR="00887C26" w:rsidRPr="00004ABD" w:rsidRDefault="00887C26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Garcia</w:t>
      </w:r>
      <w:r w:rsidRPr="00887C26">
        <w:rPr>
          <w:sz w:val="28"/>
          <w:szCs w:val="28"/>
          <w:lang w:val="en-US"/>
        </w:rPr>
        <w:t xml:space="preserve">, J. </w:t>
      </w:r>
      <w:r>
        <w:rPr>
          <w:sz w:val="28"/>
          <w:szCs w:val="28"/>
          <w:lang w:val="en-US"/>
        </w:rPr>
        <w:t>Ext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</w:t>
      </w:r>
      <w:r w:rsidRPr="00887C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Action</w:t>
      </w:r>
      <w:r w:rsidRPr="00887C26">
        <w:rPr>
          <w:sz w:val="28"/>
          <w:szCs w:val="28"/>
          <w:lang w:val="en-US"/>
        </w:rPr>
        <w:t xml:space="preserve"> // </w:t>
      </w:r>
      <w:bookmarkStart w:id="17" w:name="_Hlk502741857"/>
      <w:r w:rsidRPr="00887C26">
        <w:rPr>
          <w:sz w:val="28"/>
          <w:szCs w:val="28"/>
          <w:lang w:val="en-US"/>
        </w:rPr>
        <w:t>Jesu</w:t>
      </w:r>
      <w:r w:rsidR="00004ABD">
        <w:rPr>
          <w:sz w:val="28"/>
          <w:szCs w:val="28"/>
          <w:lang w:val="en-US"/>
        </w:rPr>
        <w:t>s Garcia</w:t>
      </w:r>
      <w:bookmarkEnd w:id="17"/>
      <w:r w:rsidR="00004ABD">
        <w:rPr>
          <w:sz w:val="28"/>
          <w:szCs w:val="28"/>
          <w:lang w:val="en-US"/>
        </w:rPr>
        <w:t>. – Manning Publication</w:t>
      </w:r>
      <w:r w:rsidRPr="00887C26">
        <w:rPr>
          <w:sz w:val="28"/>
          <w:szCs w:val="28"/>
          <w:lang w:val="en-US"/>
        </w:rPr>
        <w:t xml:space="preserve">, 2011. </w:t>
      </w:r>
      <w:r w:rsidRPr="009C64D3">
        <w:rPr>
          <w:sz w:val="28"/>
          <w:szCs w:val="28"/>
          <w:lang w:val="en-US"/>
        </w:rPr>
        <w:softHyphen/>
        <w:t xml:space="preserve">– 495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9781935182115</w:t>
      </w:r>
      <w:r w:rsidR="00411FCD">
        <w:rPr>
          <w:sz w:val="28"/>
          <w:szCs w:val="28"/>
          <w:lang w:val="en-US"/>
        </w:rPr>
        <w:t>.</w:t>
      </w:r>
    </w:p>
    <w:p w14:paraId="05C3041F" w14:textId="2D1C2882" w:rsidR="00004ABD" w:rsidRPr="00696914" w:rsidRDefault="00696914" w:rsidP="00F151F3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="00004ABD" w:rsidRPr="00887C26">
        <w:rPr>
          <w:sz w:val="28"/>
          <w:szCs w:val="28"/>
          <w:lang w:val="en-US"/>
        </w:rPr>
        <w:t xml:space="preserve"> // </w:t>
      </w:r>
      <w:bookmarkStart w:id="18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18"/>
      <w:proofErr w:type="spellEnd"/>
      <w:r w:rsidR="00004ABD">
        <w:rPr>
          <w:sz w:val="28"/>
          <w:szCs w:val="28"/>
          <w:lang w:val="en-US"/>
        </w:rPr>
        <w:t xml:space="preserve">. – </w:t>
      </w:r>
      <w:r>
        <w:rPr>
          <w:sz w:val="28"/>
          <w:szCs w:val="28"/>
          <w:lang w:val="en-US"/>
        </w:rPr>
        <w:t>O’Reilly Media, 2016</w:t>
      </w:r>
      <w:r w:rsidR="00004ABD"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="00004ABD" w:rsidRPr="009C64D3">
        <w:rPr>
          <w:sz w:val="28"/>
          <w:szCs w:val="28"/>
          <w:lang w:val="en-US"/>
        </w:rPr>
        <w:t xml:space="preserve"> p. </w:t>
      </w:r>
      <w:r w:rsidR="00004ABD" w:rsidRPr="00606EB4">
        <w:rPr>
          <w:sz w:val="28"/>
          <w:szCs w:val="28"/>
        </w:rPr>
        <w:sym w:font="Symbol" w:char="002D"/>
      </w:r>
      <w:r w:rsidR="00004ABD" w:rsidRPr="009C64D3">
        <w:rPr>
          <w:sz w:val="28"/>
          <w:szCs w:val="28"/>
          <w:lang w:val="en-US"/>
        </w:rPr>
        <w:t xml:space="preserve"> </w:t>
      </w:r>
      <w:r w:rsidR="00004ABD" w:rsidRPr="00606EB4">
        <w:rPr>
          <w:sz w:val="28"/>
          <w:szCs w:val="28"/>
          <w:lang w:val="en-US"/>
        </w:rPr>
        <w:t>ISBN</w:t>
      </w:r>
      <w:r w:rsidR="00004ABD"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="00004ABD"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="00004ABD"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</w:t>
      </w:r>
      <w:r w:rsidR="00004ABD" w:rsidRPr="009C64D3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1</w:t>
      </w:r>
      <w:r w:rsidR="00004ABD" w:rsidRPr="009C64D3">
        <w:rPr>
          <w:sz w:val="28"/>
          <w:szCs w:val="28"/>
          <w:lang w:val="en-US"/>
        </w:rPr>
        <w:t>82</w:t>
      </w:r>
      <w:r>
        <w:rPr>
          <w:sz w:val="28"/>
          <w:szCs w:val="28"/>
          <w:lang w:val="en-US"/>
        </w:rPr>
        <w:t>0</w:t>
      </w:r>
      <w:r w:rsidR="00411FCD">
        <w:rPr>
          <w:sz w:val="28"/>
          <w:szCs w:val="28"/>
          <w:lang w:val="en-US"/>
        </w:rPr>
        <w:t>.</w:t>
      </w:r>
    </w:p>
    <w:p w14:paraId="349F5E14" w14:textId="2C4ACC0F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19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>. Porcello</w:t>
      </w:r>
      <w:bookmarkEnd w:id="19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p. </w:t>
      </w:r>
      <w:r w:rsidRPr="00606EB4">
        <w:rPr>
          <w:sz w:val="28"/>
          <w:szCs w:val="28"/>
        </w:rPr>
        <w:sym w:font="Symbol" w:char="002D"/>
      </w:r>
      <w:r w:rsidRPr="009C64D3"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ISBN</w:t>
      </w:r>
      <w:r w:rsidRPr="009C64D3">
        <w:rPr>
          <w:sz w:val="28"/>
          <w:szCs w:val="28"/>
          <w:lang w:val="en-US"/>
        </w:rPr>
        <w:t xml:space="preserve"> 978</w:t>
      </w:r>
      <w:r>
        <w:rPr>
          <w:sz w:val="28"/>
          <w:szCs w:val="28"/>
          <w:lang w:val="en-US"/>
        </w:rPr>
        <w:t>-</w:t>
      </w:r>
      <w:r w:rsidRPr="009C64D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r w:rsidRPr="009C64D3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1954621</w:t>
      </w:r>
      <w:r w:rsidR="00411FCD">
        <w:rPr>
          <w:sz w:val="28"/>
          <w:szCs w:val="28"/>
          <w:lang w:val="en-US"/>
        </w:rPr>
        <w:t>.</w:t>
      </w:r>
    </w:p>
    <w:p w14:paraId="70F0C46B" w14:textId="5FC6F699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7D493120" w14:textId="18845D75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1C1FAA8C" w14:textId="0DFFCEB7" w:rsidR="00696914" w:rsidRPr="00696914" w:rsidRDefault="00696914" w:rsidP="00696914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6F34EE4F" w14:textId="2D62171C" w:rsidR="00696914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GitHub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09D8B91A" w14:textId="7C4BB476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addons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14:paraId="380F92F7" w14:textId="424E7882" w:rsidR="00C077A8" w:rsidRPr="00C077A8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Airbnb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0CECD5C7" w14:textId="0A89E0F7" w:rsidR="00C077A8" w:rsidRPr="00F85B6B" w:rsidRDefault="00C077A8" w:rsidP="00C077A8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Redux</w:t>
      </w:r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redux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14:paraId="6688187A" w14:textId="77777777" w:rsidR="00F85B6B" w:rsidRDefault="00F85B6B" w:rsidP="00FB4CC4">
      <w:pPr>
        <w:spacing w:after="16000"/>
        <w:jc w:val="both"/>
        <w:rPr>
          <w:color w:val="000000"/>
          <w:sz w:val="28"/>
          <w:szCs w:val="28"/>
        </w:rPr>
      </w:pPr>
    </w:p>
    <w:p w14:paraId="2A996035" w14:textId="77BD7883" w:rsidR="00FB4CC4" w:rsidRPr="00FB4CC4" w:rsidRDefault="00FB4CC4" w:rsidP="00FB4CC4">
      <w:pPr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14:paraId="7C459626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590CA83F" w14:textId="52AE52A4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14:paraId="221BF1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14:paraId="24FBEBA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Router, Switch, Route } from 'react-router'</w:t>
      </w:r>
    </w:p>
    <w:p w14:paraId="6F8D15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128A3E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Header from './components/Header';</w:t>
      </w:r>
    </w:p>
    <w:p w14:paraId="5C7A63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Footer from './components/Footer';</w:t>
      </w:r>
    </w:p>
    <w:p w14:paraId="5E43CC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A145CF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A3E51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3BD44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EF6E6F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1072B4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6B1440B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304C6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015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App extends Component {</w:t>
      </w:r>
    </w:p>
    <w:p w14:paraId="0B255C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PAGE_LINKS = [</w:t>
      </w:r>
    </w:p>
    <w:p w14:paraId="335A73D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14:paraId="3019E02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14:paraId="6BBA3A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627447E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1F6673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4E2991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</w:t>
      </w:r>
    </w:p>
    <w:p w14:paraId="04173D8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14:paraId="0AA1274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36CE5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63BD76B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7680E8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4A695CA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14:paraId="471354F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14:paraId="4BAE943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14:paraId="0377F2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>() }&gt;</w:t>
      </w:r>
    </w:p>
    <w:p w14:paraId="2B932C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14:paraId="481377A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DE2BE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6EB2229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2E6C8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</w:t>
      </w:r>
      <w:proofErr w:type="gramStart"/>
      <w:r w:rsidRPr="00FB4CC4">
        <w:rPr>
          <w:color w:val="000000"/>
          <w:sz w:val="20"/>
          <w:szCs w:val="20"/>
          <w:lang w:val="en-US"/>
        </w:rPr>
        <w:t>:name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/:environment"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2A98BE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14:paraId="40C3DD6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351155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14:paraId="7517E7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14:paraId="3127B8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</w:t>
      </w:r>
      <w:proofErr w:type="spellStart"/>
      <w:r w:rsidRPr="00FB4CC4">
        <w:rPr>
          <w:color w:val="000000"/>
          <w:sz w:val="20"/>
          <w:szCs w:val="20"/>
          <w:lang w:val="en-US"/>
        </w:rPr>
        <w:t>Kuzmiankou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Anatoli</w:t>
      </w:r>
      <w:proofErr w:type="spellEnd"/>
      <w:r w:rsidRPr="00FB4CC4">
        <w:rPr>
          <w:color w:val="000000"/>
          <w:sz w:val="20"/>
          <w:szCs w:val="20"/>
          <w:lang w:val="en-US"/>
        </w:rPr>
        <w:t>" /&gt;</w:t>
      </w:r>
    </w:p>
    <w:p w14:paraId="5BEA23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14:paraId="4062110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D34976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5A1446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6C9F2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0C5C31C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47EEE7E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3425F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title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651CF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061534F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69D4CD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0B99593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4A538B2" w14:textId="14FFE0DB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App;</w:t>
      </w:r>
    </w:p>
    <w:p w14:paraId="517CB35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092C1C47" w14:textId="111DCBA6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14:paraId="25A6B64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14:paraId="07AB59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53A578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0E1D96F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203513F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Counter from '../components/Counter';</w:t>
      </w:r>
    </w:p>
    <w:p w14:paraId="2F4AB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Main from '../components/Main';</w:t>
      </w:r>
    </w:p>
    <w:p w14:paraId="614ECD0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271C93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14:paraId="0E578A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4F5B189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4CC05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14:paraId="5208FBE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3DB464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);</w:t>
      </w:r>
    </w:p>
    <w:p w14:paraId="4C812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1610DD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35D1A2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14:paraId="35C0CEE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environments } = data;</w:t>
      </w:r>
    </w:p>
    <w:p w14:paraId="40CDC5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14:paraId="311768A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name } key={ name } tasks={ environments } /&gt;</w:t>
      </w:r>
    </w:p>
    <w:p w14:paraId="6A16994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003CF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2D2EDD2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79E67CF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ENVIRONMENTS = [</w:t>
      </w:r>
    </w:p>
    <w:p w14:paraId="1A5574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14:paraId="5B6CB79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14:paraId="74CC5E3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14:paraId="5F476AE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14:paraId="51DDE5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14:paraId="48AE02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6AE84A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024097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</w:p>
    <w:p w14:paraId="018C957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environments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14:paraId="094ED1A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14:paraId="2FCD7FD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9AF4D6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5539358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EC705B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loading,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0432DB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14:paraId="2E0E3E5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loading }&gt;</w:t>
      </w:r>
    </w:p>
    <w:p w14:paraId="737940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0D9B2D6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14:paraId="1528C9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8C3C5E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14:paraId="698C9D1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14:paraId="52744C1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14:paraId="5297A6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1EE348D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106F41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73803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5AE5B5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environments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395E371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E734E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title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88948B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14:paraId="25B770B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6C0D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147F1C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01279B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14:paraId="2FD349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14:paraId="57B5ABE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...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14:paraId="6F91733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39FD25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3F9B0F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3AAF71E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: () =&gt; {</w:t>
      </w:r>
    </w:p>
    <w:p w14:paraId="77B280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14:paraId="15FEE55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'http://localhost:9999/data/projects')</w:t>
      </w:r>
    </w:p>
    <w:p w14:paraId="6EB1A7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077AD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14:paraId="7A3825C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570EBFC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6BE0FA6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149E1F27" w14:textId="30F346F1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14:paraId="3F1A66C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49FDA115" w14:textId="48D9C178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14:paraId="0F0B08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35439A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7D88298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14:paraId="6BAE096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14:paraId="0EAB2A2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577CF88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70563A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14:paraId="37146DE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5C85BE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Task extends Component {</w:t>
      </w:r>
    </w:p>
    <w:p w14:paraId="1279AC5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constructor(</w:t>
      </w:r>
      <w:proofErr w:type="gramEnd"/>
      <w:r w:rsidRPr="00FB4CC4">
        <w:rPr>
          <w:color w:val="000000"/>
          <w:sz w:val="20"/>
          <w:szCs w:val="20"/>
          <w:lang w:val="en-US"/>
        </w:rPr>
        <w:t>props) {</w:t>
      </w:r>
    </w:p>
    <w:p w14:paraId="60D56B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super(</w:t>
      </w:r>
      <w:proofErr w:type="gramEnd"/>
      <w:r w:rsidRPr="00FB4CC4">
        <w:rPr>
          <w:color w:val="000000"/>
          <w:sz w:val="20"/>
          <w:szCs w:val="20"/>
          <w:lang w:val="en-US"/>
        </w:rPr>
        <w:t>props);</w:t>
      </w:r>
    </w:p>
    <w:p w14:paraId="767BD5E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this);</w:t>
      </w:r>
    </w:p>
    <w:p w14:paraId="07CA2E5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6008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6934363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131038D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706162A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14:paraId="6313672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A68468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D67D98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6410FA5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14:paraId="7A61B85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14:paraId="11E9094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true;</w:t>
      </w:r>
    </w:p>
    <w:p w14:paraId="341549B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14:paraId="2FB9234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C8A5C8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false;</w:t>
      </w:r>
    </w:p>
    <w:p w14:paraId="130CF1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72998D8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7D809B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14:paraId="05FA04B5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639348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status,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14:paraId="2462912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14:paraId="74668C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`task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14:paraId="1D2FEC6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14:paraId="528D8C6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version }&lt;/div&gt;</w:t>
      </w:r>
    </w:p>
    <w:p w14:paraId="1B511D5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14:paraId="11DF9A7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4A3513A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14:paraId="7140D5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14:paraId="5F41C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link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14:paraId="7962427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this.refreshAction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14:paraId="499D4AD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14:paraId="324CF22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14:paraId="4CF25FB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14:paraId="094DD2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09918A7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F79A4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68A53E4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>: "PROJECT",</w:t>
      </w:r>
    </w:p>
    <w:p w14:paraId="2653772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14:paraId="6B0FA8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data</w:t>
      </w:r>
      <w:proofErr w:type="gramEnd"/>
      <w:r w:rsidRPr="00FB4CC4">
        <w:rPr>
          <w:color w:val="000000"/>
          <w:sz w:val="20"/>
          <w:szCs w:val="20"/>
          <w:lang w:val="en-US"/>
        </w:rPr>
        <w:t>: {</w:t>
      </w:r>
    </w:p>
    <w:p w14:paraId="52B0D479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>: "v-.-.-",</w:t>
      </w:r>
    </w:p>
    <w:p w14:paraId="64D3F68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14:paraId="32A496D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14:paraId="6F3AB59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14:paraId="3A55C17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14:paraId="06EAE67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14:paraId="7C992C7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B4BB004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41AC5AC0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data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C2254A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1C16BA3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EF30CF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timestamps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D44A3D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14:paraId="0D4F2A1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total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310F18F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failed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2B3D765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passed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14:paraId="6FF129A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skipped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1D74A1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14:paraId="0B4292E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logo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140A580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14:paraId="6BDFA92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7E6A4317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14:paraId="4D9CD37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14:paraId="1468B3A1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0FBFDA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14:paraId="4E31A80C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14:paraId="6208C25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14:paraId="0514E96A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14:paraId="0E4B3E82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method</w:t>
      </w:r>
      <w:proofErr w:type="gramEnd"/>
      <w:r w:rsidRPr="00FB4CC4">
        <w:rPr>
          <w:color w:val="000000"/>
          <w:sz w:val="20"/>
          <w:szCs w:val="20"/>
          <w:lang w:val="en-US"/>
        </w:rPr>
        <w:t>: 'post',</w:t>
      </w:r>
    </w:p>
    <w:p w14:paraId="77A9C123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headers</w:t>
      </w:r>
      <w:proofErr w:type="gramEnd"/>
      <w:r w:rsidRPr="00FB4CC4">
        <w:rPr>
          <w:color w:val="000000"/>
          <w:sz w:val="20"/>
          <w:szCs w:val="20"/>
          <w:lang w:val="en-US"/>
        </w:rPr>
        <w:t>: {</w:t>
      </w:r>
    </w:p>
    <w:p w14:paraId="46635998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14:paraId="6C70FC0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14:paraId="458264C6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14:paraId="3660E90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body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14:paraId="3ED991DB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14:paraId="3BBD5B3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14:paraId="6A624DCF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14:paraId="584FFACE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14:paraId="0F558D4D" w14:textId="77777777" w:rsidR="00FB4CC4" w:rsidRPr="00FB4CC4" w:rsidRDefault="00FB4CC4" w:rsidP="00FB4CC4">
      <w:pPr>
        <w:jc w:val="both"/>
        <w:rPr>
          <w:color w:val="000000"/>
          <w:sz w:val="20"/>
          <w:szCs w:val="20"/>
          <w:lang w:val="en-US"/>
        </w:rPr>
      </w:pPr>
    </w:p>
    <w:p w14:paraId="22198A42" w14:textId="601A7BFE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14:paraId="64DFFAF9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35799E5E" w14:textId="7079424A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14:paraId="04CC05C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React from 'react';</w:t>
      </w:r>
    </w:p>
    <w:p w14:paraId="2205826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Status from './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14:paraId="486943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moment from 'moment';</w:t>
      </w:r>
    </w:p>
    <w:p w14:paraId="0958E06A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31A5F6C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14:paraId="46FA34C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</w:t>
      </w:r>
      <w:proofErr w:type="gramStart"/>
      <w:r w:rsidRPr="00FB4CC4">
        <w:rPr>
          <w:color w:val="000000"/>
          <w:lang w:val="en-US"/>
        </w:rPr>
        <w:t>In</w:t>
      </w:r>
      <w:proofErr w:type="gramEnd"/>
      <w:r w:rsidRPr="00FB4CC4">
        <w:rPr>
          <w:color w:val="000000"/>
          <w:lang w:val="en-US"/>
        </w:rPr>
        <w:t xml:space="preserve"> queue&lt;/div&gt;</w:t>
      </w:r>
    </w:p>
    <w:p w14:paraId="07C848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14:paraId="29935BC1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533C67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14:paraId="7E529F45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14:paraId="42B50F8E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14:paraId="37228D3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4390F7A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B7AD9F4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30836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14:paraId="0D1693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</w:t>
      </w:r>
      <w:proofErr w:type="gramEnd"/>
      <w:r w:rsidRPr="00FB4CC4">
        <w:rPr>
          <w:color w:val="000000"/>
          <w:lang w:val="en-US"/>
        </w:rPr>
        <w:t xml:space="preserve"> `/${ link }` } target="_blank"&gt;{ link }&lt;/a&gt;&lt;/div&gt;</w:t>
      </w:r>
    </w:p>
    <w:p w14:paraId="361C52E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7A5080F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113324B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14:paraId="7214E86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</w:t>
      </w:r>
      <w:proofErr w:type="gramEnd"/>
      <w:r w:rsidRPr="00FB4CC4">
        <w:rPr>
          <w:color w:val="000000"/>
          <w:lang w:val="en-US"/>
        </w:rPr>
        <w:t xml:space="preserve"> moment(time).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14:paraId="2723D843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252C421B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2DF0CF6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export</w:t>
      </w:r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14:paraId="0A50F10B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14:paraId="5E3BF1E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proofErr w:type="gram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14:paraId="3CBD4DD8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14:paraId="45602026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14:paraId="13BE32F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14:paraId="02B6DDF2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14:paraId="19767528" w14:textId="3C6D2BB6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14:paraId="76F10B03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21811F1D" w14:textId="3BD211AF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14:paraId="71A43381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14:paraId="4358C789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14:paraId="3FEBAD5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14:paraId="4F666D0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14:paraId="27726244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14:paraId="6A309CAC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14:paraId="65F767BF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14:paraId="5F53EE7D" w14:textId="77777777" w:rsidR="00FB4CC4" w:rsidRPr="00FB4CC4" w:rsidRDefault="00FB4CC4" w:rsidP="00FB4CC4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14:paraId="31F12507" w14:textId="77777777" w:rsidR="00FB4CC4" w:rsidRPr="00FB4CC4" w:rsidRDefault="00FB4CC4" w:rsidP="00FB4CC4">
      <w:pPr>
        <w:jc w:val="both"/>
        <w:rPr>
          <w:color w:val="000000"/>
          <w:lang w:val="en-US"/>
        </w:rPr>
      </w:pPr>
    </w:p>
    <w:p w14:paraId="71935288" w14:textId="0B263B70" w:rsidR="00FB4CC4" w:rsidRPr="00FB4CC4" w:rsidRDefault="00FB4CC4" w:rsidP="00FB4CC4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export</w:t>
      </w:r>
      <w:proofErr w:type="gramEnd"/>
      <w:r w:rsidRPr="00FB4CC4">
        <w:rPr>
          <w:color w:val="000000"/>
          <w:lang w:val="en-US"/>
        </w:rPr>
        <w:t xml:space="preserve">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14:paraId="04FD3E2B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1E35A221" w14:textId="26057C30" w:rsidR="00FB4CC4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14:paraId="18105F7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 from 'react';</w:t>
      </w:r>
    </w:p>
    <w:p w14:paraId="472B55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Status from './</w:t>
      </w:r>
      <w:proofErr w:type="spellStart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46DF1A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8DDBBD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14:paraId="1D7BE4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14:paraId="350726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14:paraId="6E4CD7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14:paraId="1502D4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14:paraId="2896F6F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14:paraId="428D6B0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464EAF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3BCF14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14:paraId="1281C5C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14:paraId="178E377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14:paraId="45F2C2F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14:paraId="0D2D9B4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9AAB2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14:paraId="1496A14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14:paraId="10C66460" w14:textId="71B5B3E6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14:paraId="0A999678" w14:textId="77777777" w:rsidR="00FB4CC4" w:rsidRDefault="00FB4CC4" w:rsidP="00FB4CC4">
      <w:pPr>
        <w:jc w:val="both"/>
        <w:rPr>
          <w:color w:val="000000"/>
          <w:sz w:val="28"/>
          <w:szCs w:val="28"/>
          <w:lang w:val="en-US"/>
        </w:rPr>
      </w:pPr>
    </w:p>
    <w:p w14:paraId="62C3649B" w14:textId="6E6FC28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14:paraId="0F3F24F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{Component} from 'react';</w:t>
      </w:r>
    </w:p>
    <w:p w14:paraId="047AC0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74413A1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055FB63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43DD444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1A902BE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connect }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27F1494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6E944AF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0D6F8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class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14:paraId="007B662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constructor(</w:t>
      </w:r>
      <w:proofErr w:type="gramEnd"/>
      <w:r w:rsidRPr="00B15A89">
        <w:rPr>
          <w:color w:val="000000"/>
          <w:sz w:val="20"/>
          <w:szCs w:val="28"/>
          <w:lang w:val="en-US"/>
        </w:rPr>
        <w:t>props) {</w:t>
      </w:r>
    </w:p>
    <w:p w14:paraId="1909D7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super(</w:t>
      </w:r>
      <w:proofErr w:type="gramEnd"/>
      <w:r w:rsidRPr="00B15A89">
        <w:rPr>
          <w:color w:val="000000"/>
          <w:sz w:val="20"/>
          <w:szCs w:val="28"/>
          <w:lang w:val="en-US"/>
        </w:rPr>
        <w:t>props);</w:t>
      </w:r>
    </w:p>
    <w:p w14:paraId="29A30F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this);</w:t>
      </w:r>
    </w:p>
    <w:p w14:paraId="6F9424F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15C430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6B83896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03B20E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676A8B7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fields = [{ name: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14:paraId="7D74777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14:paraId="7818156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</w:p>
    <w:p w14:paraId="4EF8FB8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item.name, </w:t>
      </w:r>
    </w:p>
    <w:p w14:paraId="40D693C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`${ </w:t>
      </w:r>
      <w:proofErr w:type="spellStart"/>
      <w:r w:rsidRPr="00B15A89">
        <w:rPr>
          <w:color w:val="000000"/>
          <w:sz w:val="20"/>
          <w:szCs w:val="28"/>
          <w:lang w:val="en-US"/>
        </w:rPr>
        <w:t>item.title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14:paraId="02EF3CE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14:paraId="2F00A2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67117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fields };</w:t>
      </w:r>
    </w:p>
    <w:p w14:paraId="7B928E8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073D7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72A6A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 {</w:t>
      </w:r>
    </w:p>
    <w:p w14:paraId="71439B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14:paraId="49A1BA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data);</w:t>
      </w:r>
    </w:p>
    <w:p w14:paraId="5C71A95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14:paraId="0F7B6FB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0D7A7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2D5DBB7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7FEE64E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14:paraId="77A2D2F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14:paraId="3C84BCD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B4CDC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EA73E9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14:paraId="51188F4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363C822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A59442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5D98FC1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(</w:t>
      </w:r>
    </w:p>
    <w:p w14:paraId="510BC95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14:paraId="4C38A17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this.showWindow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14:paraId="33964FC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14:paraId="287F7C6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window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14:paraId="3DD55A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form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14:paraId="3CFC13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14:paraId="2D9126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14:paraId="348098B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44702FE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1EEA6EF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22AF962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51F43C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5B77462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09CB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title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00DEC5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14:paraId="112FBBE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F47D2D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14:paraId="3170B17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4B53F10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14:paraId="6E525D2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68CB8EAE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14:paraId="642DA55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14:paraId="462DE0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8FD7D0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5FB16FB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517D65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14:paraId="6E85873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14:paraId="13A02B4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14:paraId="02A84F5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14:paraId="0DF826E1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method</w:t>
      </w:r>
      <w:proofErr w:type="gramEnd"/>
      <w:r w:rsidRPr="00B15A89">
        <w:rPr>
          <w:color w:val="000000"/>
          <w:sz w:val="20"/>
          <w:szCs w:val="28"/>
          <w:lang w:val="en-US"/>
        </w:rPr>
        <w:t>: 'post',</w:t>
      </w:r>
    </w:p>
    <w:p w14:paraId="03F845A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headers</w:t>
      </w:r>
      <w:proofErr w:type="gramEnd"/>
      <w:r w:rsidRPr="00B15A89">
        <w:rPr>
          <w:color w:val="000000"/>
          <w:sz w:val="20"/>
          <w:szCs w:val="28"/>
          <w:lang w:val="en-US"/>
        </w:rPr>
        <w:t>: {</w:t>
      </w:r>
    </w:p>
    <w:p w14:paraId="6695062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14:paraId="7E1B363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14:paraId="74FB4FC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14:paraId="682FFB2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body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14:paraId="13C3D99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14:paraId="5B806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14:paraId="691422A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4482B16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14:paraId="64DD31A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3CADB118" w14:textId="14C6E76E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14:paraId="7CF7776E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DA921EE" w14:textId="2B419411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14:paraId="3EB1C3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React, {Component} from "react";</w:t>
      </w:r>
    </w:p>
    <w:p w14:paraId="44B433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03522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178BA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F8657B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FE0F7C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constructor(</w:t>
      </w:r>
      <w:proofErr w:type="gramEnd"/>
      <w:r w:rsidRPr="00B15A89">
        <w:rPr>
          <w:color w:val="000000"/>
          <w:sz w:val="20"/>
          <w:szCs w:val="20"/>
          <w:lang w:val="en-US"/>
        </w:rPr>
        <w:t>props) {</w:t>
      </w:r>
    </w:p>
    <w:p w14:paraId="048D7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super(</w:t>
      </w:r>
      <w:proofErr w:type="gramEnd"/>
      <w:r w:rsidRPr="00B15A89">
        <w:rPr>
          <w:color w:val="000000"/>
          <w:sz w:val="20"/>
          <w:szCs w:val="20"/>
          <w:lang w:val="en-US"/>
        </w:rPr>
        <w:t>props);</w:t>
      </w:r>
    </w:p>
    <w:p w14:paraId="423D11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this);</w:t>
      </w:r>
    </w:p>
    <w:p w14:paraId="3BE6E3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3B977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D36F64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091E73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this.props.startVisible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14:paraId="58600D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14:paraId="77EE51B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0CC2205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else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</w:t>
      </w:r>
    </w:p>
    <w:p w14:paraId="0E5F86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14:paraId="01B578E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14:paraId="29EC77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14:paraId="6F9E64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A933A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6D394A3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14:paraId="49E240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7DA2AD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7AB2D7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5CFBE5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14:paraId="4692E8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0CED6B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B53757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1BCE1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id,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B2D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0492AA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14:paraId="09919EB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>={ id }</w:t>
      </w:r>
    </w:p>
    <w:p w14:paraId="3282B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14:paraId="5C24BF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"modal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14:paraId="08E3AB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ref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window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14:paraId="2131AE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14:paraId="09F118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14:paraId="015145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title }&lt;/h2&gt;</w:t>
      </w:r>
    </w:p>
    <w:p w14:paraId="25F318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14:paraId="79FA8E2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1C2BBE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14:paraId="553FC3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14:paraId="0A3BE39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3697B6E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550B6F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34876BD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A4199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>: "window",</w:t>
      </w:r>
    </w:p>
    <w:p w14:paraId="51B762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>: "Modal window",</w:t>
      </w:r>
    </w:p>
    <w:p w14:paraId="033ABA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: false</w:t>
      </w:r>
    </w:p>
    <w:p w14:paraId="7F0F295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03B2A3F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7749EB2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69CF845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914248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4C9B6E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797B1C7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14:paraId="03005C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3FF0F38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19BC4EB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5305BE2" w14:textId="682512A1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C877F6D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7805CAE1" w14:textId="051681C2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14:paraId="4E8628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React, {Component} from 'react';</w:t>
      </w:r>
    </w:p>
    <w:p w14:paraId="0BBF61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from './task/Task';</w:t>
      </w:r>
    </w:p>
    <w:p w14:paraId="48036C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466B51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1E1517E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2A424DB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14:paraId="4CAB13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5A24A3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4A9C8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constructor(</w:t>
      </w:r>
      <w:proofErr w:type="gramEnd"/>
      <w:r w:rsidRPr="00B15A89">
        <w:rPr>
          <w:color w:val="000000"/>
          <w:sz w:val="20"/>
          <w:szCs w:val="20"/>
          <w:lang w:val="en-US"/>
        </w:rPr>
        <w:t>props) {</w:t>
      </w:r>
    </w:p>
    <w:p w14:paraId="71184D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super(</w:t>
      </w:r>
      <w:proofErr w:type="gramEnd"/>
      <w:r w:rsidRPr="00B15A89">
        <w:rPr>
          <w:color w:val="000000"/>
          <w:sz w:val="20"/>
          <w:szCs w:val="20"/>
          <w:lang w:val="en-US"/>
        </w:rPr>
        <w:t>props);</w:t>
      </w:r>
    </w:p>
    <w:p w14:paraId="4C6B60C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this);</w:t>
      </w:r>
    </w:p>
    <w:p w14:paraId="4E6C2B0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14:paraId="26BB6DA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F699B4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14:paraId="1176817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A521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0A2BF1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14:paraId="52E58F6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14:paraId="4BBABDD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key</w:t>
      </w:r>
      <w:proofErr w:type="gramEnd"/>
      <w:r w:rsidRPr="00B15A89">
        <w:rPr>
          <w:color w:val="000000"/>
          <w:sz w:val="20"/>
          <w:szCs w:val="20"/>
          <w:lang w:val="en-US"/>
        </w:rPr>
        <w:t>={ key }</w:t>
      </w:r>
    </w:p>
    <w:p w14:paraId="56123B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key } </w:t>
      </w:r>
    </w:p>
    <w:p w14:paraId="148DC9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data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task } </w:t>
      </w:r>
    </w:p>
    <w:p w14:paraId="1E6A72D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link</w:t>
      </w:r>
      <w:proofErr w:type="gramEnd"/>
      <w:r w:rsidRPr="00B15A89">
        <w:rPr>
          <w:color w:val="000000"/>
          <w:sz w:val="20"/>
          <w:szCs w:val="20"/>
          <w:lang w:val="en-US"/>
        </w:rPr>
        <w:t>={ `/item/${ name }/${ key }` }</w:t>
      </w:r>
    </w:p>
    <w:p w14:paraId="74C3CF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14:paraId="16EC4E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029D46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69AD36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5CAD6EE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key) {</w:t>
      </w:r>
    </w:p>
    <w:p w14:paraId="0483E21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&lt;td key={ key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14:paraId="52856E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63E1EF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DC0F66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tasks) {</w:t>
      </w:r>
    </w:p>
    <w:p w14:paraId="1EBAD04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(item =&gt; {</w:t>
      </w:r>
    </w:p>
    <w:p w14:paraId="7FD4E01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14:paraId="24A5202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14:paraId="6DCF5D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?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14:paraId="474A543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14:paraId="098DF18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2578050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086521A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2AC9BEA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this.props.removeAction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14:paraId="18A4714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79A6B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A1690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4EB083B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64BABC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6AD123D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`task-component-manager manager-${ name }` }&gt;</w:t>
      </w:r>
    </w:p>
    <w:p w14:paraId="7459031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14:paraId="15D859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14:paraId="27E6D7F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14:paraId="5DF89F6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14:paraId="26094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14:paraId="4D83AC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4F6ADA0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14:paraId="513A86A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(tasks) }</w:t>
      </w:r>
    </w:p>
    <w:p w14:paraId="4D4C54D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14:paraId="045E867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3959EB2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99E58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5AA32AB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AA1D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9369C0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>: "task-manager"</w:t>
      </w:r>
    </w:p>
    <w:p w14:paraId="1F0BDD4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534E3D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916141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0D6D6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212BDB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AA0A0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6F43286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7E711A8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5412BE1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14:paraId="6E12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5F3AA33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679438A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C4DC63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tasks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BB0A2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version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388019A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status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256620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5A09C91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total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4752D0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failed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4D816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passed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5E69D25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skipped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14:paraId="1CB714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14:paraId="369A0B2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14:paraId="4EAAA7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logo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3F3DB4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14:paraId="3D3120E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20C7B7B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28DF24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1399265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14:paraId="75619E7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14:paraId="3D083B0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());</w:t>
      </w:r>
    </w:p>
    <w:p w14:paraId="7FCD5D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14:paraId="048D94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method</w:t>
      </w:r>
      <w:proofErr w:type="gramEnd"/>
      <w:r w:rsidRPr="00B15A89">
        <w:rPr>
          <w:color w:val="000000"/>
          <w:sz w:val="20"/>
          <w:szCs w:val="20"/>
          <w:lang w:val="en-US"/>
        </w:rPr>
        <w:t>: 'post',</w:t>
      </w:r>
    </w:p>
    <w:p w14:paraId="467570C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headers</w:t>
      </w:r>
      <w:proofErr w:type="gramEnd"/>
      <w:r w:rsidRPr="00B15A89">
        <w:rPr>
          <w:color w:val="000000"/>
          <w:sz w:val="20"/>
          <w:szCs w:val="20"/>
          <w:lang w:val="en-US"/>
        </w:rPr>
        <w:t>: {</w:t>
      </w:r>
    </w:p>
    <w:p w14:paraId="2274EC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14:paraId="7AADFC4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14:paraId="7FB4B87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14:paraId="53148FC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body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14:paraId="56DDBA0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14:paraId="1337C4B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14:paraId="5D817BB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14:paraId="4B73E4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14:paraId="382198C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21C7B279" w14:textId="7BEF1E33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14:paraId="114511C7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46F20BC0" w14:textId="62BA4E6D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14:paraId="7A34CA6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 from 'react';</w:t>
      </w:r>
    </w:p>
    <w:p w14:paraId="5644CC7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2865F5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7FC07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14:paraId="42088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 } = context</w:t>
      </w:r>
    </w:p>
    <w:p w14:paraId="5D1029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5026A6F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14:paraId="75E15C4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14:paraId="619EE3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14:paraId="2793CDE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14:paraId="6C4F2DF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) </w:t>
      </w:r>
    </w:p>
    <w:p w14:paraId="34A38A7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}&lt;/li&gt; </w:t>
      </w:r>
    </w:p>
    <w:p w14:paraId="0104BFF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</w:t>
      </w:r>
      <w:proofErr w:type="gramStart"/>
      <w:r w:rsidRPr="00B15A89">
        <w:rPr>
          <w:color w:val="000000"/>
          <w:sz w:val="20"/>
          <w:szCs w:val="20"/>
          <w:lang w:val="en-US"/>
        </w:rPr>
        <w:t>undefined</w:t>
      </w:r>
      <w:proofErr w:type="gramEnd"/>
    </w:p>
    <w:p w14:paraId="2E4454E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14:paraId="0E7AA97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12C332E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5837CE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14:paraId="005B6A9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4E16168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06A03F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3E261BC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57056CD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14:paraId="062DB7D2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41A7F04B" w14:textId="22F1B7DA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4EB9A628" w14:textId="77777777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</w:p>
    <w:p w14:paraId="2035A5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</w:t>
      </w:r>
      <w:proofErr w:type="gramStart"/>
      <w:r>
        <w:rPr>
          <w:color w:val="000000"/>
          <w:sz w:val="28"/>
          <w:szCs w:val="28"/>
          <w:lang w:val="en-US"/>
        </w:rPr>
        <w:t>:</w:t>
      </w:r>
      <w:proofErr w:type="gramEnd"/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14:paraId="451F5ACA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14:paraId="5EEAE0A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3B96EB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lastRenderedPageBreak/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14:paraId="2BDA1D1B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99B63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name) {</w:t>
      </w:r>
    </w:p>
    <w:p w14:paraId="09473B1F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0CB3C36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675BB6D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14:paraId="4481EB9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47389E8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2269F9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14:paraId="7EC5826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7A2890B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14:paraId="0145B57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14:paraId="6A4EA9F5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14:paraId="66DB0A2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14:paraId="7C21398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("Name") }</w:t>
      </w:r>
    </w:p>
    <w:p w14:paraId="21A9F00D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14:paraId="0F6AF91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14:paraId="15E3B7F0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14:paraId="5C1422F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this.props.children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14:paraId="0B8E4117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14:paraId="6B63BD49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14:paraId="6C61809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14:paraId="73902B33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7CD642D4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14:paraId="42CEB03C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14:paraId="0E4BB2F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14:paraId="091D2D96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14:paraId="3F6A7908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14:paraId="72B201D1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14:paraId="31FCADEE" w14:textId="77777777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</w:p>
    <w:p w14:paraId="6A2F59F3" w14:textId="45A958CE" w:rsidR="00B15A89" w:rsidRPr="00B15A89" w:rsidRDefault="00B15A89" w:rsidP="00B15A89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14:paraId="0CC0AC68" w14:textId="77777777" w:rsidR="00B15A89" w:rsidRDefault="00B15A89" w:rsidP="00B15A89">
      <w:pPr>
        <w:jc w:val="both"/>
        <w:rPr>
          <w:color w:val="000000"/>
          <w:sz w:val="28"/>
          <w:szCs w:val="28"/>
          <w:lang w:val="en-US"/>
        </w:rPr>
      </w:pPr>
    </w:p>
    <w:p w14:paraId="359AAF99" w14:textId="0CCC9B3F" w:rsidR="00B15A89" w:rsidRDefault="00B15A89" w:rsidP="00FB4CC4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14:paraId="2FA5209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 Component } from 'react';</w:t>
      </w:r>
    </w:p>
    <w:p w14:paraId="6CE062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14:paraId="7731944F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14:paraId="441399D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Loading from './Loading';</w:t>
      </w:r>
    </w:p>
    <w:p w14:paraId="3F02237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5017CCA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class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Main extends Component {</w:t>
      </w:r>
    </w:p>
    <w:p w14:paraId="3C12C1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36893F53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name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4A4F2F8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</w:t>
      </w:r>
    </w:p>
    <w:p w14:paraId="5ADF998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</w:p>
    <w:p w14:paraId="4F12769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14:paraId="125C337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762ED69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7DEC06F8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14:paraId="62D4524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loading,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14:paraId="066637B5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(</w:t>
      </w:r>
    </w:p>
    <w:p w14:paraId="1A73C52A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</w:t>
      </w:r>
      <w:proofErr w:type="gramStart"/>
      <w:r w:rsidRPr="00B15A89">
        <w:rPr>
          <w:color w:val="000000"/>
          <w:sz w:val="20"/>
          <w:szCs w:val="28"/>
          <w:lang w:val="en-US"/>
        </w:rPr>
        <w:t>main</w:t>
      </w:r>
      <w:proofErr w:type="gramEnd"/>
      <w:r w:rsidRPr="00B15A89">
        <w:rPr>
          <w:color w:val="000000"/>
          <w:sz w:val="20"/>
          <w:szCs w:val="28"/>
          <w:lang w:val="en-US"/>
        </w:rPr>
        <w:t>&gt;</w:t>
      </w:r>
    </w:p>
    <w:p w14:paraId="665FAEC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14:paraId="7FBFFB6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14:paraId="031D7239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</w:t>
      </w:r>
      <w:proofErr w:type="gramStart"/>
      <w:r w:rsidRPr="00B15A89">
        <w:rPr>
          <w:color w:val="000000"/>
          <w:sz w:val="20"/>
          <w:szCs w:val="28"/>
          <w:lang w:val="en-US"/>
        </w:rPr>
        <w:t>loading</w:t>
      </w:r>
      <w:proofErr w:type="gramEnd"/>
      <w:r w:rsidRPr="00B15A89">
        <w:rPr>
          <w:color w:val="000000"/>
          <w:sz w:val="20"/>
          <w:szCs w:val="28"/>
          <w:lang w:val="en-US"/>
        </w:rPr>
        <w:t>)</w:t>
      </w:r>
    </w:p>
    <w:p w14:paraId="1BB39E4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14:paraId="54CC75D2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children }&lt;/div&gt;</w:t>
      </w:r>
    </w:p>
    <w:p w14:paraId="42D0CA36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14:paraId="5EEA5A0C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14:paraId="5F8D75C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14:paraId="50ECDB1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14:paraId="299ED6BB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4DA08CB0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14:paraId="2342241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14:paraId="3B6F4C4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14:paraId="37CD923D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14:paraId="646FF737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14:paraId="366BD6A4" w14:textId="77777777" w:rsidR="00B15A89" w:rsidRPr="00B15A89" w:rsidRDefault="00B15A89" w:rsidP="00B15A89">
      <w:pPr>
        <w:jc w:val="both"/>
        <w:rPr>
          <w:color w:val="000000"/>
          <w:sz w:val="20"/>
          <w:szCs w:val="28"/>
          <w:lang w:val="en-US"/>
        </w:rPr>
      </w:pPr>
    </w:p>
    <w:p w14:paraId="07D7362F" w14:textId="6646640A" w:rsidR="00B15A89" w:rsidRPr="00B15A89" w:rsidRDefault="00B15A89" w:rsidP="00FB4CC4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  <w:bookmarkStart w:id="20" w:name="_GoBack"/>
      <w:bookmarkEnd w:id="20"/>
    </w:p>
    <w:sectPr w:rsidR="00B15A89" w:rsidRPr="00B15A89" w:rsidSect="00787AAA">
      <w:footerReference w:type="default" r:id="rId12"/>
      <w:type w:val="continuous"/>
      <w:pgSz w:w="11906" w:h="16838"/>
      <w:pgMar w:top="899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75E9C" w14:textId="77777777" w:rsidR="003E5942" w:rsidRDefault="003E5942" w:rsidP="00FF187D">
      <w:pPr>
        <w:spacing w:line="240" w:lineRule="auto"/>
      </w:pPr>
      <w:r>
        <w:separator/>
      </w:r>
    </w:p>
  </w:endnote>
  <w:endnote w:type="continuationSeparator" w:id="0">
    <w:p w14:paraId="21AD79A8" w14:textId="77777777" w:rsidR="003E5942" w:rsidRDefault="003E5942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84F6D" w14:textId="127F32F2" w:rsidR="00541F69" w:rsidRDefault="00541F6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B15A89">
      <w:rPr>
        <w:noProof/>
      </w:rPr>
      <w:t>44</w:t>
    </w:r>
    <w:r>
      <w:rPr>
        <w:noProof/>
      </w:rPr>
      <w:fldChar w:fldCharType="end"/>
    </w:r>
  </w:p>
  <w:p w14:paraId="5ABBE74E" w14:textId="77777777" w:rsidR="00541F69" w:rsidRDefault="00541F69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B3E2D" w14:textId="77777777" w:rsidR="003E5942" w:rsidRDefault="003E5942" w:rsidP="00FF187D">
      <w:pPr>
        <w:spacing w:line="240" w:lineRule="auto"/>
      </w:pPr>
      <w:r>
        <w:separator/>
      </w:r>
    </w:p>
  </w:footnote>
  <w:footnote w:type="continuationSeparator" w:id="0">
    <w:p w14:paraId="36B8F46F" w14:textId="77777777" w:rsidR="003E5942" w:rsidRDefault="003E5942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C357D"/>
    <w:multiLevelType w:val="hybridMultilevel"/>
    <w:tmpl w:val="32402BAE"/>
    <w:lvl w:ilvl="0" w:tplc="DAA0C6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CA264DA"/>
    <w:multiLevelType w:val="hybridMultilevel"/>
    <w:tmpl w:val="A5FEA39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470964"/>
    <w:multiLevelType w:val="hybridMultilevel"/>
    <w:tmpl w:val="E0EA12F6"/>
    <w:lvl w:ilvl="0" w:tplc="B7F81D6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BF2228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9E63ED2"/>
    <w:multiLevelType w:val="hybridMultilevel"/>
    <w:tmpl w:val="5F5CA888"/>
    <w:lvl w:ilvl="0" w:tplc="066A4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F081E15"/>
    <w:multiLevelType w:val="hybridMultilevel"/>
    <w:tmpl w:val="7368D99A"/>
    <w:lvl w:ilvl="0" w:tplc="9C0858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E3D0835"/>
    <w:multiLevelType w:val="hybridMultilevel"/>
    <w:tmpl w:val="94108D62"/>
    <w:lvl w:ilvl="0" w:tplc="1916A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>
    <w:nsid w:val="37241EDD"/>
    <w:multiLevelType w:val="hybridMultilevel"/>
    <w:tmpl w:val="87C27ED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77B1935"/>
    <w:multiLevelType w:val="hybridMultilevel"/>
    <w:tmpl w:val="9C363F34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B3B15CA"/>
    <w:multiLevelType w:val="hybridMultilevel"/>
    <w:tmpl w:val="3844EBA0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EF17571"/>
    <w:multiLevelType w:val="hybridMultilevel"/>
    <w:tmpl w:val="43240A0A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D6B41B1"/>
    <w:multiLevelType w:val="hybridMultilevel"/>
    <w:tmpl w:val="A66E738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2AF45F1"/>
    <w:multiLevelType w:val="hybridMultilevel"/>
    <w:tmpl w:val="07B6126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FF53AA"/>
    <w:multiLevelType w:val="hybridMultilevel"/>
    <w:tmpl w:val="CCD23C06"/>
    <w:lvl w:ilvl="0" w:tplc="F18C524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66F7E07"/>
    <w:multiLevelType w:val="hybridMultilevel"/>
    <w:tmpl w:val="26C0F48E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057CCA"/>
    <w:multiLevelType w:val="hybridMultilevel"/>
    <w:tmpl w:val="60A28842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9B2763"/>
    <w:multiLevelType w:val="hybridMultilevel"/>
    <w:tmpl w:val="7ABCD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9">
    <w:nsid w:val="7A3F253C"/>
    <w:multiLevelType w:val="hybridMultilevel"/>
    <w:tmpl w:val="0308A8B4"/>
    <w:lvl w:ilvl="0" w:tplc="11BE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C9A6173"/>
    <w:multiLevelType w:val="hybridMultilevel"/>
    <w:tmpl w:val="7AF8DA3C"/>
    <w:lvl w:ilvl="0" w:tplc="F18C52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38"/>
  </w:num>
  <w:num w:numId="3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9"/>
  </w:num>
  <w:num w:numId="6">
    <w:abstractNumId w:val="29"/>
  </w:num>
  <w:num w:numId="7">
    <w:abstractNumId w:val="37"/>
  </w:num>
  <w:num w:numId="8">
    <w:abstractNumId w:val="30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6"/>
  </w:num>
  <w:num w:numId="23">
    <w:abstractNumId w:val="34"/>
  </w:num>
  <w:num w:numId="24">
    <w:abstractNumId w:val="33"/>
  </w:num>
  <w:num w:numId="25">
    <w:abstractNumId w:val="18"/>
  </w:num>
  <w:num w:numId="26">
    <w:abstractNumId w:val="20"/>
  </w:num>
  <w:num w:numId="27">
    <w:abstractNumId w:val="21"/>
  </w:num>
  <w:num w:numId="28">
    <w:abstractNumId w:val="31"/>
  </w:num>
  <w:num w:numId="29">
    <w:abstractNumId w:val="17"/>
  </w:num>
  <w:num w:numId="30">
    <w:abstractNumId w:val="35"/>
  </w:num>
  <w:num w:numId="31">
    <w:abstractNumId w:val="13"/>
  </w:num>
  <w:num w:numId="32">
    <w:abstractNumId w:val="14"/>
  </w:num>
  <w:num w:numId="33">
    <w:abstractNumId w:val="25"/>
  </w:num>
  <w:num w:numId="34">
    <w:abstractNumId w:val="40"/>
  </w:num>
  <w:num w:numId="35">
    <w:abstractNumId w:val="23"/>
  </w:num>
  <w:num w:numId="36">
    <w:abstractNumId w:val="27"/>
  </w:num>
  <w:num w:numId="37">
    <w:abstractNumId w:val="28"/>
  </w:num>
  <w:num w:numId="38">
    <w:abstractNumId w:val="22"/>
  </w:num>
  <w:num w:numId="39">
    <w:abstractNumId w:val="32"/>
  </w:num>
  <w:num w:numId="40">
    <w:abstractNumId w:val="15"/>
  </w:num>
  <w:num w:numId="41">
    <w:abstractNumId w:val="39"/>
  </w:num>
  <w:num w:numId="42">
    <w:abstractNumId w:val="12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B7D"/>
    <w:rsid w:val="00002CB4"/>
    <w:rsid w:val="000032D7"/>
    <w:rsid w:val="00004ABD"/>
    <w:rsid w:val="00007424"/>
    <w:rsid w:val="00010B93"/>
    <w:rsid w:val="00011BE1"/>
    <w:rsid w:val="00011E3B"/>
    <w:rsid w:val="000218E8"/>
    <w:rsid w:val="00022014"/>
    <w:rsid w:val="00027700"/>
    <w:rsid w:val="00027EAB"/>
    <w:rsid w:val="00033850"/>
    <w:rsid w:val="000358DD"/>
    <w:rsid w:val="00037B02"/>
    <w:rsid w:val="00042DC1"/>
    <w:rsid w:val="00044D44"/>
    <w:rsid w:val="000462B1"/>
    <w:rsid w:val="000466A3"/>
    <w:rsid w:val="00053BCC"/>
    <w:rsid w:val="000549CA"/>
    <w:rsid w:val="00056DF7"/>
    <w:rsid w:val="00057B3E"/>
    <w:rsid w:val="0006536E"/>
    <w:rsid w:val="00065416"/>
    <w:rsid w:val="00067077"/>
    <w:rsid w:val="00067D5E"/>
    <w:rsid w:val="000707BE"/>
    <w:rsid w:val="0007235A"/>
    <w:rsid w:val="00072FB1"/>
    <w:rsid w:val="00074D3E"/>
    <w:rsid w:val="0007544A"/>
    <w:rsid w:val="000809B7"/>
    <w:rsid w:val="00081848"/>
    <w:rsid w:val="00086E30"/>
    <w:rsid w:val="000876E9"/>
    <w:rsid w:val="00092137"/>
    <w:rsid w:val="000A1891"/>
    <w:rsid w:val="000A190C"/>
    <w:rsid w:val="000A38EF"/>
    <w:rsid w:val="000A5E36"/>
    <w:rsid w:val="000A6276"/>
    <w:rsid w:val="000B0772"/>
    <w:rsid w:val="000B2540"/>
    <w:rsid w:val="000B29EB"/>
    <w:rsid w:val="000B4724"/>
    <w:rsid w:val="000B7F27"/>
    <w:rsid w:val="000C3BE2"/>
    <w:rsid w:val="000C4D34"/>
    <w:rsid w:val="000D0876"/>
    <w:rsid w:val="000D4E91"/>
    <w:rsid w:val="000D772E"/>
    <w:rsid w:val="000E3308"/>
    <w:rsid w:val="000E7211"/>
    <w:rsid w:val="000F016A"/>
    <w:rsid w:val="000F1434"/>
    <w:rsid w:val="000F3CFB"/>
    <w:rsid w:val="000F4489"/>
    <w:rsid w:val="001015DD"/>
    <w:rsid w:val="00101D96"/>
    <w:rsid w:val="001038F8"/>
    <w:rsid w:val="00103DE6"/>
    <w:rsid w:val="001047AD"/>
    <w:rsid w:val="001115E8"/>
    <w:rsid w:val="0011407A"/>
    <w:rsid w:val="00115C0A"/>
    <w:rsid w:val="00117F0B"/>
    <w:rsid w:val="001205F0"/>
    <w:rsid w:val="00122584"/>
    <w:rsid w:val="001260B0"/>
    <w:rsid w:val="001317D2"/>
    <w:rsid w:val="0013733E"/>
    <w:rsid w:val="00137DF3"/>
    <w:rsid w:val="001401B3"/>
    <w:rsid w:val="00144074"/>
    <w:rsid w:val="0014568E"/>
    <w:rsid w:val="0014683B"/>
    <w:rsid w:val="0015516E"/>
    <w:rsid w:val="001561EB"/>
    <w:rsid w:val="00160B59"/>
    <w:rsid w:val="00166D5A"/>
    <w:rsid w:val="00170D24"/>
    <w:rsid w:val="001742AB"/>
    <w:rsid w:val="001763E2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CD2"/>
    <w:rsid w:val="00187DBB"/>
    <w:rsid w:val="001949CE"/>
    <w:rsid w:val="001A5AD2"/>
    <w:rsid w:val="001B0861"/>
    <w:rsid w:val="001B37F3"/>
    <w:rsid w:val="001B731C"/>
    <w:rsid w:val="001B76E0"/>
    <w:rsid w:val="001C1397"/>
    <w:rsid w:val="001C361D"/>
    <w:rsid w:val="001C5A4B"/>
    <w:rsid w:val="001D48DD"/>
    <w:rsid w:val="001E2901"/>
    <w:rsid w:val="001E3659"/>
    <w:rsid w:val="001E5CE6"/>
    <w:rsid w:val="001E6015"/>
    <w:rsid w:val="001E6D88"/>
    <w:rsid w:val="001E7FB4"/>
    <w:rsid w:val="001F07FC"/>
    <w:rsid w:val="001F5791"/>
    <w:rsid w:val="001F5C4B"/>
    <w:rsid w:val="00205CCD"/>
    <w:rsid w:val="00206847"/>
    <w:rsid w:val="00214D26"/>
    <w:rsid w:val="00216FEC"/>
    <w:rsid w:val="00221050"/>
    <w:rsid w:val="00221799"/>
    <w:rsid w:val="00222D3B"/>
    <w:rsid w:val="00223296"/>
    <w:rsid w:val="0022395B"/>
    <w:rsid w:val="00231363"/>
    <w:rsid w:val="00233A55"/>
    <w:rsid w:val="00233AB1"/>
    <w:rsid w:val="0023513D"/>
    <w:rsid w:val="00241684"/>
    <w:rsid w:val="00243F41"/>
    <w:rsid w:val="00252526"/>
    <w:rsid w:val="00253385"/>
    <w:rsid w:val="00253497"/>
    <w:rsid w:val="00256C9F"/>
    <w:rsid w:val="00256F89"/>
    <w:rsid w:val="00261A70"/>
    <w:rsid w:val="00263BC9"/>
    <w:rsid w:val="0026462C"/>
    <w:rsid w:val="00265401"/>
    <w:rsid w:val="0026732B"/>
    <w:rsid w:val="0027035F"/>
    <w:rsid w:val="00270999"/>
    <w:rsid w:val="00277E90"/>
    <w:rsid w:val="0028340E"/>
    <w:rsid w:val="00283873"/>
    <w:rsid w:val="00283EDD"/>
    <w:rsid w:val="00284608"/>
    <w:rsid w:val="00284C71"/>
    <w:rsid w:val="0029513C"/>
    <w:rsid w:val="002961E3"/>
    <w:rsid w:val="002A090E"/>
    <w:rsid w:val="002A54B2"/>
    <w:rsid w:val="002A654C"/>
    <w:rsid w:val="002A75FC"/>
    <w:rsid w:val="002B0998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E76B0"/>
    <w:rsid w:val="002F2DDC"/>
    <w:rsid w:val="002F7C82"/>
    <w:rsid w:val="00302882"/>
    <w:rsid w:val="00305508"/>
    <w:rsid w:val="0030766F"/>
    <w:rsid w:val="00313342"/>
    <w:rsid w:val="00314D6F"/>
    <w:rsid w:val="00315684"/>
    <w:rsid w:val="003169D8"/>
    <w:rsid w:val="0032368A"/>
    <w:rsid w:val="00326577"/>
    <w:rsid w:val="00330D03"/>
    <w:rsid w:val="00331DD3"/>
    <w:rsid w:val="003328CF"/>
    <w:rsid w:val="00332A2B"/>
    <w:rsid w:val="00333001"/>
    <w:rsid w:val="003423D9"/>
    <w:rsid w:val="003465BF"/>
    <w:rsid w:val="003471FF"/>
    <w:rsid w:val="00351DBC"/>
    <w:rsid w:val="00357852"/>
    <w:rsid w:val="0036338A"/>
    <w:rsid w:val="003666C7"/>
    <w:rsid w:val="00371296"/>
    <w:rsid w:val="003752EF"/>
    <w:rsid w:val="003831BD"/>
    <w:rsid w:val="00384F3F"/>
    <w:rsid w:val="00386192"/>
    <w:rsid w:val="003966FE"/>
    <w:rsid w:val="003974D9"/>
    <w:rsid w:val="00397D4A"/>
    <w:rsid w:val="003A1918"/>
    <w:rsid w:val="003A1B6F"/>
    <w:rsid w:val="003A3F8E"/>
    <w:rsid w:val="003A6B2D"/>
    <w:rsid w:val="003B10D4"/>
    <w:rsid w:val="003C1249"/>
    <w:rsid w:val="003C1E7C"/>
    <w:rsid w:val="003C38FE"/>
    <w:rsid w:val="003C5F52"/>
    <w:rsid w:val="003C65B4"/>
    <w:rsid w:val="003D07C6"/>
    <w:rsid w:val="003D19D7"/>
    <w:rsid w:val="003E5942"/>
    <w:rsid w:val="003E63E5"/>
    <w:rsid w:val="003F1AEF"/>
    <w:rsid w:val="003F3AB0"/>
    <w:rsid w:val="003F48BF"/>
    <w:rsid w:val="003F5EA9"/>
    <w:rsid w:val="00402A07"/>
    <w:rsid w:val="0040329C"/>
    <w:rsid w:val="00404830"/>
    <w:rsid w:val="0040721D"/>
    <w:rsid w:val="00407A47"/>
    <w:rsid w:val="00411FCD"/>
    <w:rsid w:val="0041309C"/>
    <w:rsid w:val="00414C4B"/>
    <w:rsid w:val="004165B5"/>
    <w:rsid w:val="00416F70"/>
    <w:rsid w:val="00421E8A"/>
    <w:rsid w:val="004267E9"/>
    <w:rsid w:val="00430C31"/>
    <w:rsid w:val="004412F5"/>
    <w:rsid w:val="0044554C"/>
    <w:rsid w:val="004457DF"/>
    <w:rsid w:val="0044611C"/>
    <w:rsid w:val="00454059"/>
    <w:rsid w:val="00464C74"/>
    <w:rsid w:val="00465366"/>
    <w:rsid w:val="00467542"/>
    <w:rsid w:val="00471733"/>
    <w:rsid w:val="004744C8"/>
    <w:rsid w:val="004747A8"/>
    <w:rsid w:val="00482892"/>
    <w:rsid w:val="00491B33"/>
    <w:rsid w:val="004A2CE0"/>
    <w:rsid w:val="004A5ECB"/>
    <w:rsid w:val="004A71AC"/>
    <w:rsid w:val="004B5263"/>
    <w:rsid w:val="004B6E7A"/>
    <w:rsid w:val="004C39FA"/>
    <w:rsid w:val="004C3AE8"/>
    <w:rsid w:val="004C3BE2"/>
    <w:rsid w:val="004C6261"/>
    <w:rsid w:val="004C6D0C"/>
    <w:rsid w:val="004C6F0A"/>
    <w:rsid w:val="004D2FF6"/>
    <w:rsid w:val="004E3BDE"/>
    <w:rsid w:val="004E5048"/>
    <w:rsid w:val="004E591B"/>
    <w:rsid w:val="004E5C16"/>
    <w:rsid w:val="004F022E"/>
    <w:rsid w:val="004F093E"/>
    <w:rsid w:val="004F0D8E"/>
    <w:rsid w:val="004F0E08"/>
    <w:rsid w:val="005011EF"/>
    <w:rsid w:val="00505053"/>
    <w:rsid w:val="0051254B"/>
    <w:rsid w:val="005168E2"/>
    <w:rsid w:val="005208CF"/>
    <w:rsid w:val="00523C92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1F69"/>
    <w:rsid w:val="0054228C"/>
    <w:rsid w:val="00542865"/>
    <w:rsid w:val="00542DD8"/>
    <w:rsid w:val="00545682"/>
    <w:rsid w:val="00545BF4"/>
    <w:rsid w:val="005532FA"/>
    <w:rsid w:val="00555888"/>
    <w:rsid w:val="005565AF"/>
    <w:rsid w:val="0055766D"/>
    <w:rsid w:val="005615BE"/>
    <w:rsid w:val="00567D27"/>
    <w:rsid w:val="005719C4"/>
    <w:rsid w:val="00573AFA"/>
    <w:rsid w:val="0058461A"/>
    <w:rsid w:val="005878D3"/>
    <w:rsid w:val="00591779"/>
    <w:rsid w:val="005960EE"/>
    <w:rsid w:val="00597DC4"/>
    <w:rsid w:val="005A1918"/>
    <w:rsid w:val="005A27F7"/>
    <w:rsid w:val="005A2D14"/>
    <w:rsid w:val="005A7826"/>
    <w:rsid w:val="005B13CA"/>
    <w:rsid w:val="005C0D66"/>
    <w:rsid w:val="005C38BA"/>
    <w:rsid w:val="005C5580"/>
    <w:rsid w:val="005D5801"/>
    <w:rsid w:val="005D6458"/>
    <w:rsid w:val="005D78C6"/>
    <w:rsid w:val="005E1A31"/>
    <w:rsid w:val="005E478A"/>
    <w:rsid w:val="005E5823"/>
    <w:rsid w:val="005F1AFE"/>
    <w:rsid w:val="005F2A9C"/>
    <w:rsid w:val="005F4B00"/>
    <w:rsid w:val="005F5A46"/>
    <w:rsid w:val="005F5D6A"/>
    <w:rsid w:val="0060023A"/>
    <w:rsid w:val="0060096A"/>
    <w:rsid w:val="00602535"/>
    <w:rsid w:val="00602838"/>
    <w:rsid w:val="00602BE3"/>
    <w:rsid w:val="00603488"/>
    <w:rsid w:val="006035FA"/>
    <w:rsid w:val="00603BFA"/>
    <w:rsid w:val="00604323"/>
    <w:rsid w:val="00606EB4"/>
    <w:rsid w:val="006079B3"/>
    <w:rsid w:val="006108ED"/>
    <w:rsid w:val="00610DF1"/>
    <w:rsid w:val="00611946"/>
    <w:rsid w:val="006144EC"/>
    <w:rsid w:val="006220C9"/>
    <w:rsid w:val="00622F59"/>
    <w:rsid w:val="00626AEF"/>
    <w:rsid w:val="0063273E"/>
    <w:rsid w:val="00640C39"/>
    <w:rsid w:val="00647EE9"/>
    <w:rsid w:val="00650488"/>
    <w:rsid w:val="00650B2B"/>
    <w:rsid w:val="00656862"/>
    <w:rsid w:val="00661AF9"/>
    <w:rsid w:val="00664200"/>
    <w:rsid w:val="00665F84"/>
    <w:rsid w:val="006772D7"/>
    <w:rsid w:val="00680280"/>
    <w:rsid w:val="00680678"/>
    <w:rsid w:val="00681131"/>
    <w:rsid w:val="0068217A"/>
    <w:rsid w:val="00682A35"/>
    <w:rsid w:val="00682A6C"/>
    <w:rsid w:val="006900CE"/>
    <w:rsid w:val="00696446"/>
    <w:rsid w:val="00696556"/>
    <w:rsid w:val="00696914"/>
    <w:rsid w:val="006A1490"/>
    <w:rsid w:val="006A4FAB"/>
    <w:rsid w:val="006A527B"/>
    <w:rsid w:val="006A5876"/>
    <w:rsid w:val="006B0275"/>
    <w:rsid w:val="006B308A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3F6A"/>
    <w:rsid w:val="006D57AB"/>
    <w:rsid w:val="006D5BCF"/>
    <w:rsid w:val="006E3C2A"/>
    <w:rsid w:val="006E49BA"/>
    <w:rsid w:val="006E5200"/>
    <w:rsid w:val="006E7E33"/>
    <w:rsid w:val="006F1400"/>
    <w:rsid w:val="006F1733"/>
    <w:rsid w:val="006F1FC0"/>
    <w:rsid w:val="006F7C0F"/>
    <w:rsid w:val="006F7EC2"/>
    <w:rsid w:val="0070189E"/>
    <w:rsid w:val="00706728"/>
    <w:rsid w:val="0070718B"/>
    <w:rsid w:val="007140EC"/>
    <w:rsid w:val="00714A23"/>
    <w:rsid w:val="00714BEE"/>
    <w:rsid w:val="00715501"/>
    <w:rsid w:val="00716956"/>
    <w:rsid w:val="00720795"/>
    <w:rsid w:val="007235AD"/>
    <w:rsid w:val="0072362C"/>
    <w:rsid w:val="007237C3"/>
    <w:rsid w:val="0072583F"/>
    <w:rsid w:val="00725881"/>
    <w:rsid w:val="00726755"/>
    <w:rsid w:val="007268EF"/>
    <w:rsid w:val="00730307"/>
    <w:rsid w:val="00737FA9"/>
    <w:rsid w:val="00740B84"/>
    <w:rsid w:val="00750884"/>
    <w:rsid w:val="00750AD8"/>
    <w:rsid w:val="007517AC"/>
    <w:rsid w:val="00755BEF"/>
    <w:rsid w:val="00757495"/>
    <w:rsid w:val="00765C06"/>
    <w:rsid w:val="007672D0"/>
    <w:rsid w:val="00767C79"/>
    <w:rsid w:val="00770354"/>
    <w:rsid w:val="00770CFA"/>
    <w:rsid w:val="00772100"/>
    <w:rsid w:val="00772A82"/>
    <w:rsid w:val="00773CED"/>
    <w:rsid w:val="00775168"/>
    <w:rsid w:val="0078259B"/>
    <w:rsid w:val="00787AAA"/>
    <w:rsid w:val="0079138F"/>
    <w:rsid w:val="0079433D"/>
    <w:rsid w:val="00796343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C68F0"/>
    <w:rsid w:val="007D08E4"/>
    <w:rsid w:val="007D0B49"/>
    <w:rsid w:val="007D465D"/>
    <w:rsid w:val="007D47B0"/>
    <w:rsid w:val="007E42FF"/>
    <w:rsid w:val="007E4866"/>
    <w:rsid w:val="007F21C3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274A9"/>
    <w:rsid w:val="00836FF5"/>
    <w:rsid w:val="0084001A"/>
    <w:rsid w:val="00854C8A"/>
    <w:rsid w:val="00861B80"/>
    <w:rsid w:val="00863455"/>
    <w:rsid w:val="00864103"/>
    <w:rsid w:val="00871CA2"/>
    <w:rsid w:val="00872D27"/>
    <w:rsid w:val="00883FB4"/>
    <w:rsid w:val="00887C26"/>
    <w:rsid w:val="0089179C"/>
    <w:rsid w:val="008962E9"/>
    <w:rsid w:val="008A4404"/>
    <w:rsid w:val="008A578D"/>
    <w:rsid w:val="008B21CA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65E"/>
    <w:rsid w:val="008E4D3D"/>
    <w:rsid w:val="008E5403"/>
    <w:rsid w:val="008E6073"/>
    <w:rsid w:val="008F1B18"/>
    <w:rsid w:val="008F3198"/>
    <w:rsid w:val="008F3504"/>
    <w:rsid w:val="008F38BA"/>
    <w:rsid w:val="008F5FED"/>
    <w:rsid w:val="009038A4"/>
    <w:rsid w:val="00904E05"/>
    <w:rsid w:val="00912BDB"/>
    <w:rsid w:val="00913D07"/>
    <w:rsid w:val="00924205"/>
    <w:rsid w:val="009304E4"/>
    <w:rsid w:val="009319EB"/>
    <w:rsid w:val="009328B9"/>
    <w:rsid w:val="009329B6"/>
    <w:rsid w:val="0093503C"/>
    <w:rsid w:val="00937113"/>
    <w:rsid w:val="00940F31"/>
    <w:rsid w:val="00944CE7"/>
    <w:rsid w:val="00950F0C"/>
    <w:rsid w:val="00955F94"/>
    <w:rsid w:val="009568D6"/>
    <w:rsid w:val="00957835"/>
    <w:rsid w:val="0096169B"/>
    <w:rsid w:val="00962686"/>
    <w:rsid w:val="00963571"/>
    <w:rsid w:val="0098230B"/>
    <w:rsid w:val="00984453"/>
    <w:rsid w:val="00994A37"/>
    <w:rsid w:val="00994EEE"/>
    <w:rsid w:val="009A2722"/>
    <w:rsid w:val="009A3E9A"/>
    <w:rsid w:val="009A5726"/>
    <w:rsid w:val="009B0A70"/>
    <w:rsid w:val="009B3339"/>
    <w:rsid w:val="009C04A6"/>
    <w:rsid w:val="009C1626"/>
    <w:rsid w:val="009C5376"/>
    <w:rsid w:val="009C64D3"/>
    <w:rsid w:val="009C7291"/>
    <w:rsid w:val="009D03F6"/>
    <w:rsid w:val="009D4910"/>
    <w:rsid w:val="009E17FD"/>
    <w:rsid w:val="009E3D62"/>
    <w:rsid w:val="009E42E7"/>
    <w:rsid w:val="009F38F2"/>
    <w:rsid w:val="009F7E45"/>
    <w:rsid w:val="00A11055"/>
    <w:rsid w:val="00A136DC"/>
    <w:rsid w:val="00A167D9"/>
    <w:rsid w:val="00A17C61"/>
    <w:rsid w:val="00A203F4"/>
    <w:rsid w:val="00A22F20"/>
    <w:rsid w:val="00A33F35"/>
    <w:rsid w:val="00A3494B"/>
    <w:rsid w:val="00A352B6"/>
    <w:rsid w:val="00A41F39"/>
    <w:rsid w:val="00A435F5"/>
    <w:rsid w:val="00A43BFC"/>
    <w:rsid w:val="00A44240"/>
    <w:rsid w:val="00A442CA"/>
    <w:rsid w:val="00A45FF5"/>
    <w:rsid w:val="00A51AAE"/>
    <w:rsid w:val="00A51DB2"/>
    <w:rsid w:val="00A522CA"/>
    <w:rsid w:val="00A5259D"/>
    <w:rsid w:val="00A52719"/>
    <w:rsid w:val="00A56D37"/>
    <w:rsid w:val="00A57513"/>
    <w:rsid w:val="00A61044"/>
    <w:rsid w:val="00A65254"/>
    <w:rsid w:val="00A66D00"/>
    <w:rsid w:val="00A67607"/>
    <w:rsid w:val="00A67CB9"/>
    <w:rsid w:val="00A71793"/>
    <w:rsid w:val="00A75913"/>
    <w:rsid w:val="00A76CA7"/>
    <w:rsid w:val="00A8100D"/>
    <w:rsid w:val="00A81833"/>
    <w:rsid w:val="00A86074"/>
    <w:rsid w:val="00A875C5"/>
    <w:rsid w:val="00A968D5"/>
    <w:rsid w:val="00AA3DFC"/>
    <w:rsid w:val="00AA768C"/>
    <w:rsid w:val="00AB1C99"/>
    <w:rsid w:val="00AD43AA"/>
    <w:rsid w:val="00AD5A0D"/>
    <w:rsid w:val="00AE20CC"/>
    <w:rsid w:val="00AE2D71"/>
    <w:rsid w:val="00AF5C7F"/>
    <w:rsid w:val="00AF6F6B"/>
    <w:rsid w:val="00AF735F"/>
    <w:rsid w:val="00B00460"/>
    <w:rsid w:val="00B01432"/>
    <w:rsid w:val="00B047D4"/>
    <w:rsid w:val="00B0565B"/>
    <w:rsid w:val="00B07D39"/>
    <w:rsid w:val="00B117B5"/>
    <w:rsid w:val="00B15A89"/>
    <w:rsid w:val="00B16229"/>
    <w:rsid w:val="00B166BC"/>
    <w:rsid w:val="00B2129F"/>
    <w:rsid w:val="00B21687"/>
    <w:rsid w:val="00B21BFC"/>
    <w:rsid w:val="00B2717C"/>
    <w:rsid w:val="00B31365"/>
    <w:rsid w:val="00B326C9"/>
    <w:rsid w:val="00B35547"/>
    <w:rsid w:val="00B42B1D"/>
    <w:rsid w:val="00B51D16"/>
    <w:rsid w:val="00B55BC3"/>
    <w:rsid w:val="00B6144E"/>
    <w:rsid w:val="00B62D8B"/>
    <w:rsid w:val="00B63F82"/>
    <w:rsid w:val="00B65524"/>
    <w:rsid w:val="00B660A3"/>
    <w:rsid w:val="00B668B0"/>
    <w:rsid w:val="00B70B1F"/>
    <w:rsid w:val="00B73FA8"/>
    <w:rsid w:val="00B74130"/>
    <w:rsid w:val="00B74225"/>
    <w:rsid w:val="00B742B6"/>
    <w:rsid w:val="00B751EF"/>
    <w:rsid w:val="00B75C88"/>
    <w:rsid w:val="00B77C34"/>
    <w:rsid w:val="00B8047A"/>
    <w:rsid w:val="00B846B1"/>
    <w:rsid w:val="00B84A5D"/>
    <w:rsid w:val="00B90002"/>
    <w:rsid w:val="00B94FB4"/>
    <w:rsid w:val="00B96182"/>
    <w:rsid w:val="00B97484"/>
    <w:rsid w:val="00BA2BC9"/>
    <w:rsid w:val="00BA45B4"/>
    <w:rsid w:val="00BA700A"/>
    <w:rsid w:val="00BA7707"/>
    <w:rsid w:val="00BA7C00"/>
    <w:rsid w:val="00BB0A3E"/>
    <w:rsid w:val="00BB0B93"/>
    <w:rsid w:val="00BB0F32"/>
    <w:rsid w:val="00BB15A6"/>
    <w:rsid w:val="00BB2288"/>
    <w:rsid w:val="00BB7A9F"/>
    <w:rsid w:val="00BB7DB1"/>
    <w:rsid w:val="00BB7F98"/>
    <w:rsid w:val="00BC0CCD"/>
    <w:rsid w:val="00BC2754"/>
    <w:rsid w:val="00BC61EB"/>
    <w:rsid w:val="00BD00DB"/>
    <w:rsid w:val="00BD130D"/>
    <w:rsid w:val="00BD54D4"/>
    <w:rsid w:val="00BD5530"/>
    <w:rsid w:val="00BD7824"/>
    <w:rsid w:val="00BD7C22"/>
    <w:rsid w:val="00BE19BE"/>
    <w:rsid w:val="00BE2281"/>
    <w:rsid w:val="00BE59D8"/>
    <w:rsid w:val="00BF0CF7"/>
    <w:rsid w:val="00BF103A"/>
    <w:rsid w:val="00BF2C66"/>
    <w:rsid w:val="00BF2C8F"/>
    <w:rsid w:val="00BF379C"/>
    <w:rsid w:val="00BF59AC"/>
    <w:rsid w:val="00C001E7"/>
    <w:rsid w:val="00C01826"/>
    <w:rsid w:val="00C05198"/>
    <w:rsid w:val="00C077A8"/>
    <w:rsid w:val="00C142A3"/>
    <w:rsid w:val="00C23572"/>
    <w:rsid w:val="00C24D01"/>
    <w:rsid w:val="00C25F01"/>
    <w:rsid w:val="00C2600F"/>
    <w:rsid w:val="00C31631"/>
    <w:rsid w:val="00C31E2B"/>
    <w:rsid w:val="00C32021"/>
    <w:rsid w:val="00C37D5C"/>
    <w:rsid w:val="00C429D7"/>
    <w:rsid w:val="00C433D5"/>
    <w:rsid w:val="00C4589E"/>
    <w:rsid w:val="00C55E01"/>
    <w:rsid w:val="00C615C6"/>
    <w:rsid w:val="00C6352A"/>
    <w:rsid w:val="00C645AF"/>
    <w:rsid w:val="00C745F7"/>
    <w:rsid w:val="00C76A9D"/>
    <w:rsid w:val="00C81F67"/>
    <w:rsid w:val="00C82298"/>
    <w:rsid w:val="00C834E0"/>
    <w:rsid w:val="00C84611"/>
    <w:rsid w:val="00C86684"/>
    <w:rsid w:val="00CA2818"/>
    <w:rsid w:val="00CA2877"/>
    <w:rsid w:val="00CA41A5"/>
    <w:rsid w:val="00CA4F6E"/>
    <w:rsid w:val="00CA4FF8"/>
    <w:rsid w:val="00CA5C1E"/>
    <w:rsid w:val="00CC0670"/>
    <w:rsid w:val="00CC78E9"/>
    <w:rsid w:val="00CD1DC2"/>
    <w:rsid w:val="00CE11CC"/>
    <w:rsid w:val="00CF0811"/>
    <w:rsid w:val="00CF3774"/>
    <w:rsid w:val="00D051A6"/>
    <w:rsid w:val="00D110C5"/>
    <w:rsid w:val="00D133D3"/>
    <w:rsid w:val="00D13EF0"/>
    <w:rsid w:val="00D14FF4"/>
    <w:rsid w:val="00D27660"/>
    <w:rsid w:val="00D30909"/>
    <w:rsid w:val="00D36B6A"/>
    <w:rsid w:val="00D37254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6640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C335D"/>
    <w:rsid w:val="00DD3B5F"/>
    <w:rsid w:val="00DE159E"/>
    <w:rsid w:val="00DE1D35"/>
    <w:rsid w:val="00DE56DB"/>
    <w:rsid w:val="00DF225C"/>
    <w:rsid w:val="00DF3994"/>
    <w:rsid w:val="00DF68F8"/>
    <w:rsid w:val="00DF75BE"/>
    <w:rsid w:val="00E0426F"/>
    <w:rsid w:val="00E10324"/>
    <w:rsid w:val="00E10F44"/>
    <w:rsid w:val="00E1115B"/>
    <w:rsid w:val="00E12DD5"/>
    <w:rsid w:val="00E149D2"/>
    <w:rsid w:val="00E1674F"/>
    <w:rsid w:val="00E16A19"/>
    <w:rsid w:val="00E22B5A"/>
    <w:rsid w:val="00E22BD1"/>
    <w:rsid w:val="00E268EE"/>
    <w:rsid w:val="00E26A2F"/>
    <w:rsid w:val="00E27450"/>
    <w:rsid w:val="00E30446"/>
    <w:rsid w:val="00E3152E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288"/>
    <w:rsid w:val="00E74BA5"/>
    <w:rsid w:val="00E7751F"/>
    <w:rsid w:val="00E81AB9"/>
    <w:rsid w:val="00E823C3"/>
    <w:rsid w:val="00E84565"/>
    <w:rsid w:val="00E84755"/>
    <w:rsid w:val="00E86A19"/>
    <w:rsid w:val="00E95401"/>
    <w:rsid w:val="00E962B5"/>
    <w:rsid w:val="00E96CD0"/>
    <w:rsid w:val="00EA037E"/>
    <w:rsid w:val="00EA07C6"/>
    <w:rsid w:val="00EA0E4D"/>
    <w:rsid w:val="00EA4B7F"/>
    <w:rsid w:val="00EA5D17"/>
    <w:rsid w:val="00EB47C7"/>
    <w:rsid w:val="00EB4E86"/>
    <w:rsid w:val="00EC552F"/>
    <w:rsid w:val="00EC608A"/>
    <w:rsid w:val="00ED02B9"/>
    <w:rsid w:val="00ED0521"/>
    <w:rsid w:val="00ED2241"/>
    <w:rsid w:val="00ED3BBF"/>
    <w:rsid w:val="00ED47F8"/>
    <w:rsid w:val="00ED5A6C"/>
    <w:rsid w:val="00ED7E51"/>
    <w:rsid w:val="00EE5403"/>
    <w:rsid w:val="00EE6A9E"/>
    <w:rsid w:val="00EF0C52"/>
    <w:rsid w:val="00F00232"/>
    <w:rsid w:val="00F0187B"/>
    <w:rsid w:val="00F02305"/>
    <w:rsid w:val="00F02F0F"/>
    <w:rsid w:val="00F03024"/>
    <w:rsid w:val="00F04813"/>
    <w:rsid w:val="00F129DA"/>
    <w:rsid w:val="00F13725"/>
    <w:rsid w:val="00F14B8F"/>
    <w:rsid w:val="00F14F55"/>
    <w:rsid w:val="00F151F3"/>
    <w:rsid w:val="00F36D98"/>
    <w:rsid w:val="00F4189A"/>
    <w:rsid w:val="00F42E82"/>
    <w:rsid w:val="00F45F22"/>
    <w:rsid w:val="00F4605B"/>
    <w:rsid w:val="00F46585"/>
    <w:rsid w:val="00F50F77"/>
    <w:rsid w:val="00F51834"/>
    <w:rsid w:val="00F54787"/>
    <w:rsid w:val="00F568FE"/>
    <w:rsid w:val="00F60E64"/>
    <w:rsid w:val="00F61371"/>
    <w:rsid w:val="00F623EA"/>
    <w:rsid w:val="00F626A1"/>
    <w:rsid w:val="00F6336D"/>
    <w:rsid w:val="00F661A5"/>
    <w:rsid w:val="00F67DCC"/>
    <w:rsid w:val="00F7742E"/>
    <w:rsid w:val="00F82312"/>
    <w:rsid w:val="00F82DB1"/>
    <w:rsid w:val="00F836E5"/>
    <w:rsid w:val="00F85B6B"/>
    <w:rsid w:val="00F86AA9"/>
    <w:rsid w:val="00F8793C"/>
    <w:rsid w:val="00F901A1"/>
    <w:rsid w:val="00F91AAA"/>
    <w:rsid w:val="00F91E12"/>
    <w:rsid w:val="00F960D6"/>
    <w:rsid w:val="00F97A88"/>
    <w:rsid w:val="00FA2E78"/>
    <w:rsid w:val="00FB2FA8"/>
    <w:rsid w:val="00FB4CC4"/>
    <w:rsid w:val="00FB79C8"/>
    <w:rsid w:val="00FB7D02"/>
    <w:rsid w:val="00FC2CAF"/>
    <w:rsid w:val="00FC52EB"/>
    <w:rsid w:val="00FD620D"/>
    <w:rsid w:val="00FD7320"/>
    <w:rsid w:val="00FD77D0"/>
    <w:rsid w:val="00FE01C9"/>
    <w:rsid w:val="00FE09EB"/>
    <w:rsid w:val="00FE5F36"/>
    <w:rsid w:val="00FF0CCC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7AF985"/>
  <w15:docId w15:val="{C91456AF-12D5-4E79-8752-50563225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B94FB4"/>
    <w:rPr>
      <w:spacing w:val="-4"/>
      <w:sz w:val="20"/>
      <w:szCs w:val="20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customStyle="1" w:styleId="oneline">
    <w:name w:val="oneline"/>
    <w:rsid w:val="005E1A31"/>
  </w:style>
  <w:style w:type="paragraph" w:styleId="HTML">
    <w:name w:val="HTML Preformatted"/>
    <w:basedOn w:val="a0"/>
    <w:link w:val="HTML0"/>
    <w:uiPriority w:val="99"/>
    <w:unhideWhenUsed/>
    <w:rsid w:val="000F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F016A"/>
    <w:rPr>
      <w:rFonts w:ascii="Courier New" w:hAnsi="Courier New" w:cs="Courier New"/>
    </w:rPr>
  </w:style>
  <w:style w:type="character" w:customStyle="1" w:styleId="me1">
    <w:name w:val="me1"/>
    <w:rsid w:val="000F016A"/>
  </w:style>
  <w:style w:type="character" w:customStyle="1" w:styleId="br0">
    <w:name w:val="br0"/>
    <w:rsid w:val="000F016A"/>
  </w:style>
  <w:style w:type="character" w:customStyle="1" w:styleId="sy0">
    <w:name w:val="sy0"/>
    <w:rsid w:val="000F016A"/>
  </w:style>
  <w:style w:type="character" w:customStyle="1" w:styleId="st0">
    <w:name w:val="st0"/>
    <w:rsid w:val="000F016A"/>
  </w:style>
  <w:style w:type="character" w:customStyle="1" w:styleId="kw2">
    <w:name w:val="kw2"/>
    <w:rsid w:val="000F016A"/>
  </w:style>
  <w:style w:type="character" w:customStyle="1" w:styleId="kw3">
    <w:name w:val="kw3"/>
    <w:rsid w:val="000F016A"/>
  </w:style>
  <w:style w:type="character" w:styleId="HTML1">
    <w:name w:val="HTML Code"/>
    <w:uiPriority w:val="99"/>
    <w:semiHidden/>
    <w:unhideWhenUsed/>
    <w:rsid w:val="000F01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0F016A"/>
  </w:style>
  <w:style w:type="character" w:styleId="afff0">
    <w:name w:val="annotation reference"/>
    <w:uiPriority w:val="99"/>
    <w:semiHidden/>
    <w:unhideWhenUsed/>
    <w:rsid w:val="00937113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937113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937113"/>
    <w:rPr>
      <w:rFonts w:ascii="Times New Roman" w:hAnsi="Times New Roman"/>
      <w:lang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937113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937113"/>
    <w:rPr>
      <w:rFonts w:ascii="Times New Roman" w:hAnsi="Times New Roman"/>
      <w:b/>
      <w:bCs/>
      <w:lang w:eastAsia="ar-SA"/>
    </w:rPr>
  </w:style>
  <w:style w:type="paragraph" w:styleId="afff5">
    <w:name w:val="Revision"/>
    <w:hidden/>
    <w:uiPriority w:val="99"/>
    <w:semiHidden/>
    <w:rsid w:val="00730307"/>
    <w:rPr>
      <w:rFonts w:ascii="Times New Roman" w:hAnsi="Times New Roman"/>
      <w:sz w:val="24"/>
      <w:szCs w:val="24"/>
      <w:lang w:eastAsia="ar-SA"/>
    </w:rPr>
  </w:style>
  <w:style w:type="character" w:customStyle="1" w:styleId="UnresolvedMention">
    <w:name w:val="Unresolved Mention"/>
    <w:uiPriority w:val="99"/>
    <w:semiHidden/>
    <w:unhideWhenUsed/>
    <w:rsid w:val="00117F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raw.githubusercontent.com/krambertech/react-essential-course/master/02-deep-in-components/images/005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9A485-E81A-4D3C-901C-1879DE3A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45</Pages>
  <Words>8714</Words>
  <Characters>49674</Characters>
  <Application>Microsoft Office Word</Application>
  <DocSecurity>0</DocSecurity>
  <Lines>413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29</cp:revision>
  <cp:lastPrinted>2017-06-05T07:39:00Z</cp:lastPrinted>
  <dcterms:created xsi:type="dcterms:W3CDTF">2017-05-30T21:10:00Z</dcterms:created>
  <dcterms:modified xsi:type="dcterms:W3CDTF">2018-01-03T18:16:00Z</dcterms:modified>
</cp:coreProperties>
</file>